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3BA2" w14:textId="77777777" w:rsidR="003D33F1" w:rsidRPr="00533F3B" w:rsidRDefault="003A0BA1" w:rsidP="003D33F1">
      <w:pPr>
        <w:spacing w:after="0"/>
        <w:rPr>
          <w:b/>
          <w:bCs/>
          <w:color w:val="FF0000"/>
          <w:sz w:val="36"/>
          <w:szCs w:val="36"/>
          <w:lang w:val="en-US"/>
        </w:rPr>
      </w:pPr>
      <w:r w:rsidRPr="00533F3B">
        <w:rPr>
          <w:b/>
          <w:bCs/>
          <w:color w:val="FF0000"/>
          <w:sz w:val="36"/>
          <w:szCs w:val="36"/>
          <w:lang w:val="en-US"/>
        </w:rPr>
        <w:t>Week 1</w:t>
      </w:r>
      <w:r w:rsidR="009D4ECA" w:rsidRPr="00533F3B">
        <w:rPr>
          <w:b/>
          <w:bCs/>
          <w:color w:val="FF0000"/>
          <w:sz w:val="36"/>
          <w:szCs w:val="36"/>
          <w:lang w:val="en-US"/>
        </w:rPr>
        <w:t xml:space="preserve"> and 2:</w:t>
      </w:r>
      <w:r w:rsidRPr="00533F3B">
        <w:rPr>
          <w:b/>
          <w:bCs/>
          <w:color w:val="FF0000"/>
          <w:sz w:val="36"/>
          <w:szCs w:val="36"/>
          <w:lang w:val="en-US"/>
        </w:rPr>
        <w:t xml:space="preserve"> </w:t>
      </w:r>
    </w:p>
    <w:p w14:paraId="47D8BC2C" w14:textId="54F09A0D" w:rsidR="003A0BA1" w:rsidRPr="00187A11" w:rsidRDefault="00915F84" w:rsidP="003D33F1">
      <w:pPr>
        <w:spacing w:after="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September</w:t>
      </w:r>
      <w:r w:rsidR="003A0BA1" w:rsidRPr="00187A11">
        <w:rPr>
          <w:sz w:val="36"/>
          <w:szCs w:val="36"/>
          <w:lang w:val="en-US"/>
        </w:rPr>
        <w:t xml:space="preserve"> 2</w:t>
      </w:r>
      <w:r w:rsidR="00187A11">
        <w:rPr>
          <w:sz w:val="36"/>
          <w:szCs w:val="36"/>
          <w:lang w:val="en-US"/>
        </w:rPr>
        <w:t>4</w:t>
      </w:r>
      <w:r w:rsidR="003A0BA1" w:rsidRPr="00187A11">
        <w:rPr>
          <w:sz w:val="36"/>
          <w:szCs w:val="36"/>
          <w:vertAlign w:val="superscript"/>
          <w:lang w:val="en-US"/>
        </w:rPr>
        <w:t>th</w:t>
      </w:r>
      <w:r w:rsidR="003A0BA1" w:rsidRPr="00187A11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October</w:t>
      </w:r>
      <w:r w:rsidR="003A0BA1" w:rsidRPr="00187A11">
        <w:rPr>
          <w:sz w:val="36"/>
          <w:szCs w:val="36"/>
          <w:lang w:val="en-US"/>
        </w:rPr>
        <w:t xml:space="preserve"> </w:t>
      </w:r>
      <w:r w:rsidR="00187A11">
        <w:rPr>
          <w:sz w:val="36"/>
          <w:szCs w:val="36"/>
          <w:lang w:val="en-US"/>
        </w:rPr>
        <w:t>7</w:t>
      </w:r>
      <w:r w:rsidR="003A0BA1" w:rsidRPr="00187A11">
        <w:rPr>
          <w:sz w:val="36"/>
          <w:szCs w:val="36"/>
          <w:vertAlign w:val="superscript"/>
          <w:lang w:val="en-US"/>
        </w:rPr>
        <w:t>th</w:t>
      </w:r>
    </w:p>
    <w:p w14:paraId="7D53E7A8" w14:textId="77777777" w:rsidR="003A0BA1" w:rsidRDefault="003A0BA1">
      <w:pPr>
        <w:rPr>
          <w:lang w:val="en-US"/>
        </w:rPr>
      </w:pPr>
    </w:p>
    <w:p w14:paraId="4C4294E8" w14:textId="33B30BE8" w:rsidR="00F75FFC" w:rsidRDefault="00F75FFC" w:rsidP="00F75FFC">
      <w:pPr>
        <w:rPr>
          <w:lang w:val="en-US"/>
        </w:rPr>
      </w:pPr>
      <w:r>
        <w:rPr>
          <w:lang w:val="en-US"/>
        </w:rPr>
        <w:t>Martin’s work:</w:t>
      </w:r>
    </w:p>
    <w:p w14:paraId="31577348" w14:textId="77777777" w:rsidR="00F75FFC" w:rsidRDefault="00F75FFC" w:rsidP="00F75FFC">
      <w:pPr>
        <w:rPr>
          <w:lang w:val="en-US"/>
        </w:rPr>
      </w:pPr>
      <w:r>
        <w:rPr>
          <w:lang w:val="en-US"/>
        </w:rPr>
        <w:t>Urban digital twins @ Singapore</w:t>
      </w:r>
    </w:p>
    <w:p w14:paraId="02EE5352" w14:textId="77777777" w:rsidR="00F75FFC" w:rsidRDefault="00F75FFC" w:rsidP="00F75FFC">
      <w:pPr>
        <w:rPr>
          <w:lang w:val="en-US"/>
        </w:rPr>
      </w:pPr>
      <w:r>
        <w:rPr>
          <w:lang w:val="en-US"/>
        </w:rPr>
        <w:tab/>
        <w:t xml:space="preserve">Urban energy systems </w:t>
      </w:r>
    </w:p>
    <w:p w14:paraId="0BFF332E" w14:textId="77777777" w:rsidR="00F75FFC" w:rsidRDefault="00F75FFC" w:rsidP="00F75FFC">
      <w:pPr>
        <w:rPr>
          <w:lang w:val="en-US"/>
        </w:rPr>
      </w:pPr>
      <w:r>
        <w:rPr>
          <w:lang w:val="en-US"/>
        </w:rPr>
        <w:t>Short term project South Korea</w:t>
      </w:r>
    </w:p>
    <w:p w14:paraId="585B1CA4" w14:textId="04E409B6" w:rsidR="00F75FFC" w:rsidRDefault="00F75FFC" w:rsidP="00F75FFC">
      <w:pPr>
        <w:rPr>
          <w:lang w:val="en-US"/>
        </w:rPr>
      </w:pPr>
      <w:r>
        <w:rPr>
          <w:lang w:val="en-US"/>
        </w:rPr>
        <w:tab/>
        <w:t>N1 country in Asia with open data</w:t>
      </w:r>
    </w:p>
    <w:p w14:paraId="3A66A180" w14:textId="77777777" w:rsidR="00F75FFC" w:rsidRDefault="00F75FFC" w:rsidP="00F75FFC">
      <w:pPr>
        <w:rPr>
          <w:lang w:val="en-US"/>
        </w:rPr>
      </w:pPr>
      <w:r>
        <w:rPr>
          <w:lang w:val="en-US"/>
        </w:rPr>
        <w:tab/>
        <w:t>Bsm data not available for indoor locations</w:t>
      </w:r>
    </w:p>
    <w:p w14:paraId="553ACFCB" w14:textId="77777777" w:rsidR="00F75FFC" w:rsidRDefault="00F75FFC">
      <w:pPr>
        <w:rPr>
          <w:lang w:val="en-US"/>
        </w:rPr>
      </w:pPr>
    </w:p>
    <w:p w14:paraId="73986D2F" w14:textId="7387E9F4" w:rsidR="003A0BA1" w:rsidRDefault="003A0BA1">
      <w:pPr>
        <w:rPr>
          <w:lang w:val="en-US"/>
        </w:rPr>
      </w:pPr>
      <w:r w:rsidRPr="003A0BA1">
        <w:rPr>
          <w:lang w:val="en-US"/>
        </w:rPr>
        <w:t xml:space="preserve">Acquired all </w:t>
      </w:r>
      <w:r>
        <w:rPr>
          <w:lang w:val="en-US"/>
        </w:rPr>
        <w:t xml:space="preserve">starting </w:t>
      </w:r>
      <w:r w:rsidRPr="003A0BA1">
        <w:rPr>
          <w:lang w:val="en-US"/>
        </w:rPr>
        <w:t>datas</w:t>
      </w:r>
      <w:r>
        <w:rPr>
          <w:lang w:val="en-US"/>
        </w:rPr>
        <w:t>ets from Martin:</w:t>
      </w:r>
    </w:p>
    <w:p w14:paraId="3A4F5C65" w14:textId="6CAF478F" w:rsidR="003A0BA1" w:rsidRDefault="003A0BA1" w:rsidP="003A0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Footprints (original files + Martin’s cleaned dateset)</w:t>
      </w:r>
    </w:p>
    <w:p w14:paraId="48F53EB6" w14:textId="06D9222E" w:rsidR="003A0BA1" w:rsidRDefault="003A0BA1" w:rsidP="003A0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station</w:t>
      </w:r>
    </w:p>
    <w:p w14:paraId="67B69D54" w14:textId="626DA293" w:rsidR="003A0BA1" w:rsidRDefault="003A0BA1" w:rsidP="003A0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data</w:t>
      </w:r>
    </w:p>
    <w:p w14:paraId="366BC1F1" w14:textId="2DCC1C45" w:rsidR="003A0BA1" w:rsidRPr="003A0BA1" w:rsidRDefault="003A0BA1" w:rsidP="003A0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 (DEM + Mountain area)</w:t>
      </w:r>
    </w:p>
    <w:p w14:paraId="52DCD540" w14:textId="3D353AF9" w:rsidR="003A0BA1" w:rsidRPr="003A0BA1" w:rsidRDefault="003A0BA1">
      <w:pPr>
        <w:rPr>
          <w:lang w:val="en-US"/>
        </w:rPr>
      </w:pPr>
      <w:r w:rsidRPr="003A0BA1">
        <w:rPr>
          <w:lang w:val="en-US"/>
        </w:rPr>
        <w:t>Visualized Terrain data in QGIS</w:t>
      </w:r>
    </w:p>
    <w:p w14:paraId="68096D4C" w14:textId="0F6EFE2E" w:rsidR="003A0BA1" w:rsidRDefault="003A0BA1">
      <w:pPr>
        <w:rPr>
          <w:lang w:val="en-US"/>
        </w:rPr>
      </w:pPr>
      <w:r>
        <w:rPr>
          <w:lang w:val="en-US"/>
        </w:rPr>
        <w:t>Visualized Martin’s footprint data in QGI</w:t>
      </w:r>
      <w:r w:rsidR="007D5913">
        <w:rPr>
          <w:lang w:val="en-US"/>
        </w:rPr>
        <w:t>S.</w:t>
      </w:r>
    </w:p>
    <w:p w14:paraId="6A51687D" w14:textId="3019EDEC" w:rsidR="003A0BA1" w:rsidRDefault="003A0BA1">
      <w:pPr>
        <w:rPr>
          <w:lang w:val="en-US"/>
        </w:rPr>
      </w:pPr>
      <w:r>
        <w:rPr>
          <w:lang w:val="en-US"/>
        </w:rPr>
        <w:t xml:space="preserve">Tried to acquire </w:t>
      </w:r>
      <w:r w:rsidR="007D5913">
        <w:rPr>
          <w:lang w:val="en-US"/>
        </w:rPr>
        <w:t>ECOSTRESS data (unsure about coverage)</w:t>
      </w:r>
    </w:p>
    <w:p w14:paraId="7795D1E8" w14:textId="04E009DA" w:rsidR="00482E04" w:rsidRDefault="00482E04">
      <w:pPr>
        <w:rPr>
          <w:lang w:val="en-US"/>
        </w:rPr>
      </w:pPr>
      <w:r>
        <w:rPr>
          <w:lang w:val="en-US"/>
        </w:rPr>
        <w:t>Generally explored Korean Geoportals</w:t>
      </w:r>
    </w:p>
    <w:p w14:paraId="1FCE56D7" w14:textId="12B7763A" w:rsidR="00526B0F" w:rsidRDefault="00526B0F">
      <w:pPr>
        <w:rPr>
          <w:lang w:val="en-US"/>
        </w:rPr>
      </w:pPr>
      <w:r>
        <w:rPr>
          <w:lang w:val="en-US"/>
        </w:rPr>
        <w:t xml:space="preserve">Tried to find 3D building </w:t>
      </w:r>
      <w:r w:rsidR="003D33F1">
        <w:rPr>
          <w:lang w:val="en-US"/>
        </w:rPr>
        <w:t xml:space="preserve">data  </w:t>
      </w:r>
    </w:p>
    <w:p w14:paraId="6BC6AF22" w14:textId="77777777" w:rsidR="00796A78" w:rsidRDefault="00796A78">
      <w:pPr>
        <w:rPr>
          <w:b/>
          <w:bCs/>
          <w:lang w:val="en-US"/>
        </w:rPr>
      </w:pPr>
    </w:p>
    <w:p w14:paraId="40BDC48B" w14:textId="6B3BAF73" w:rsidR="00796A78" w:rsidRPr="00796A78" w:rsidRDefault="00796A78">
      <w:pPr>
        <w:rPr>
          <w:b/>
          <w:bCs/>
          <w:lang w:val="en-US"/>
        </w:rPr>
      </w:pPr>
      <w:r w:rsidRPr="00796A78">
        <w:rPr>
          <w:b/>
          <w:bCs/>
          <w:lang w:val="en-US"/>
        </w:rPr>
        <w:t>Data Sources:</w:t>
      </w:r>
    </w:p>
    <w:p w14:paraId="338D7DAF" w14:textId="0667020B" w:rsidR="003A0BA1" w:rsidRDefault="00796A78" w:rsidP="00796A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="007D5913" w:rsidRPr="00796A78">
        <w:rPr>
          <w:lang w:val="en-US"/>
        </w:rPr>
        <w:t xml:space="preserve">eoportals </w:t>
      </w:r>
      <w:hyperlink r:id="rId5" w:history="1">
        <w:r w:rsidR="007D5913" w:rsidRPr="007D5913">
          <w:rPr>
            <w:rStyle w:val="Hyperlink"/>
          </w:rPr>
          <w:t>map.vworld.kr</w:t>
        </w:r>
      </w:hyperlink>
      <w:r w:rsidR="007D5913" w:rsidRPr="00796A78">
        <w:rPr>
          <w:lang w:val="en-US"/>
        </w:rPr>
        <w:t xml:space="preserve"> and </w:t>
      </w:r>
      <w:hyperlink r:id="rId6" w:history="1">
        <w:r w:rsidR="007D5913" w:rsidRPr="007D5913">
          <w:rPr>
            <w:rStyle w:val="Hyperlink"/>
          </w:rPr>
          <w:t>www.nsdi.go.kr</w:t>
        </w:r>
      </w:hyperlink>
      <w:r w:rsidR="007D5913" w:rsidRPr="00796A78">
        <w:rPr>
          <w:lang w:val="en-US"/>
        </w:rPr>
        <w:t xml:space="preserve"> are down</w:t>
      </w:r>
      <w:r w:rsidR="00AE2470">
        <w:rPr>
          <w:lang w:val="en-US"/>
        </w:rPr>
        <w:t xml:space="preserve"> (VPN?)</w:t>
      </w:r>
    </w:p>
    <w:p w14:paraId="65783D18" w14:textId="77777777" w:rsidR="00796A78" w:rsidRPr="00796A78" w:rsidRDefault="00796A78" w:rsidP="00796A78">
      <w:pPr>
        <w:pStyle w:val="ListParagraph"/>
        <w:numPr>
          <w:ilvl w:val="0"/>
          <w:numId w:val="3"/>
        </w:numPr>
        <w:rPr>
          <w:lang w:val="en-US"/>
        </w:rPr>
      </w:pPr>
      <w:r w:rsidRPr="00796A78">
        <w:rPr>
          <w:lang w:val="en-US"/>
        </w:rPr>
        <w:t xml:space="preserve">3D model map of Seoul: can be explored on </w:t>
      </w:r>
      <w:hyperlink r:id="rId7" w:history="1">
        <w:r w:rsidRPr="00124C1E">
          <w:rPr>
            <w:rStyle w:val="Hyperlink"/>
          </w:rPr>
          <w:t>S-MAP (seoul.go.kr)</w:t>
        </w:r>
      </w:hyperlink>
      <w:r w:rsidRPr="00796A78">
        <w:rPr>
          <w:lang w:val="en-US"/>
        </w:rPr>
        <w:t xml:space="preserve"> and accessed online on </w:t>
      </w:r>
      <w:hyperlink r:id="rId8" w:history="1">
        <w:r w:rsidRPr="00124C1E">
          <w:rPr>
            <w:rStyle w:val="Hyperlink"/>
          </w:rPr>
          <w:t xml:space="preserve">S-Map </w:t>
        </w:r>
        <w:r w:rsidRPr="00796A78">
          <w:rPr>
            <w:rStyle w:val="Hyperlink"/>
            <w:rFonts w:ascii="맑은 고딕" w:eastAsia="맑은 고딕" w:hAnsi="맑은 고딕" w:cs="맑은 고딕" w:hint="eastAsia"/>
          </w:rPr>
          <w:t>오픈랩</w:t>
        </w:r>
        <w:r w:rsidRPr="00124C1E">
          <w:rPr>
            <w:rStyle w:val="Hyperlink"/>
          </w:rPr>
          <w:t xml:space="preserve"> (eseoul.go.kr)</w:t>
        </w:r>
      </w:hyperlink>
    </w:p>
    <w:p w14:paraId="24BE24E2" w14:textId="34431045" w:rsidR="00796A78" w:rsidRDefault="00796A78" w:rsidP="00796A78">
      <w:pPr>
        <w:pStyle w:val="ListParagraph"/>
        <w:numPr>
          <w:ilvl w:val="1"/>
          <w:numId w:val="3"/>
        </w:numPr>
        <w:rPr>
          <w:lang w:val="en-US"/>
        </w:rPr>
      </w:pPr>
      <w:r w:rsidRPr="00796A78">
        <w:rPr>
          <w:lang w:val="en-US"/>
        </w:rPr>
        <w:t xml:space="preserve">Emailed </w:t>
      </w:r>
      <w:r>
        <w:rPr>
          <w:lang w:val="en-US"/>
        </w:rPr>
        <w:t>them</w:t>
      </w:r>
      <w:r w:rsidRPr="00796A78">
        <w:rPr>
          <w:lang w:val="en-US"/>
        </w:rPr>
        <w:t xml:space="preserve"> to ask if 3D buildings data can be downloaded. (no reply yet)</w:t>
      </w:r>
    </w:p>
    <w:p w14:paraId="32987959" w14:textId="7EF73A0E" w:rsidR="00A1470D" w:rsidRPr="00526B0F" w:rsidRDefault="00A1470D" w:rsidP="00526B0F">
      <w:pPr>
        <w:pStyle w:val="ListParagraph"/>
        <w:numPr>
          <w:ilvl w:val="1"/>
          <w:numId w:val="3"/>
        </w:numPr>
        <w:rPr>
          <w:lang w:val="en-US"/>
        </w:rPr>
      </w:pPr>
      <w:r w:rsidRPr="00A1470D">
        <w:rPr>
          <w:lang w:val="en-US"/>
        </w:rPr>
        <w:t xml:space="preserve">there is a QGIS plugin for S-Map, but </w:t>
      </w:r>
      <w:r>
        <w:rPr>
          <w:lang w:val="en-US"/>
        </w:rPr>
        <w:t>unclear</w:t>
      </w:r>
      <w:r w:rsidRPr="00A1470D">
        <w:rPr>
          <w:lang w:val="en-US"/>
        </w:rPr>
        <w:t xml:space="preserve"> if it includes 3D geometries.</w:t>
      </w:r>
    </w:p>
    <w:p w14:paraId="5C53B70F" w14:textId="0E410ACC" w:rsidR="00796A78" w:rsidRDefault="000A7FBF" w:rsidP="00796A78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>
          <w:rPr>
            <w:rStyle w:val="Hyperlink"/>
            <w:lang w:val="en-US"/>
          </w:rPr>
          <w:t>data.seoul.go.kr/</w:t>
        </w:r>
      </w:hyperlink>
      <w:r w:rsidR="00796A78" w:rsidRPr="00796A78">
        <w:rPr>
          <w:lang w:val="en-US"/>
        </w:rPr>
        <w:t xml:space="preserve"> has Seoul specific datasets</w:t>
      </w:r>
      <w:r w:rsidR="00796A78">
        <w:rPr>
          <w:lang w:val="en-US"/>
        </w:rPr>
        <w:t xml:space="preserve"> (tree, water data)</w:t>
      </w:r>
    </w:p>
    <w:p w14:paraId="760BDB30" w14:textId="1FA37087" w:rsidR="00B6422B" w:rsidRPr="00796A78" w:rsidRDefault="00B6422B" w:rsidP="00796A78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B6422B">
          <w:rPr>
            <w:rStyle w:val="Hyperlink"/>
          </w:rPr>
          <w:t>Earthdata Search | Earthdata Search (nasa.gov)</w:t>
        </w:r>
      </w:hyperlink>
      <w:r>
        <w:rPr>
          <w:lang w:val="en-US"/>
        </w:rPr>
        <w:t xml:space="preserve"> for ECOSTRESS data</w:t>
      </w:r>
    </w:p>
    <w:p w14:paraId="0EBC9F2D" w14:textId="342886B5" w:rsidR="00187A11" w:rsidRDefault="00796A78" w:rsidP="00796A78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0A7FBF">
          <w:rPr>
            <w:rStyle w:val="Hyperlink"/>
            <w:lang w:val="en-US"/>
          </w:rPr>
          <w:t>sgis.kostat.go.kr</w:t>
        </w:r>
      </w:hyperlink>
      <w:r w:rsidRPr="00796A78">
        <w:rPr>
          <w:lang w:val="en-US"/>
        </w:rPr>
        <w:t>, geospatial statistical of</w:t>
      </w:r>
      <w:r>
        <w:rPr>
          <w:lang w:val="en-US"/>
        </w:rPr>
        <w:t xml:space="preserve">fice (extents + </w:t>
      </w:r>
      <w:r w:rsidR="00187A11">
        <w:rPr>
          <w:lang w:val="en-US"/>
        </w:rPr>
        <w:t xml:space="preserve">potentially </w:t>
      </w:r>
      <w:r>
        <w:rPr>
          <w:lang w:val="en-US"/>
        </w:rPr>
        <w:t>more</w:t>
      </w:r>
      <w:r w:rsidR="00187A11">
        <w:rPr>
          <w:lang w:val="en-US"/>
        </w:rPr>
        <w:t xml:space="preserve"> data</w:t>
      </w:r>
      <w:r>
        <w:rPr>
          <w:lang w:val="en-US"/>
        </w:rPr>
        <w:t>)</w:t>
      </w:r>
    </w:p>
    <w:p w14:paraId="7FD34E34" w14:textId="7CC96F2B" w:rsidR="00A1470D" w:rsidRPr="00A1470D" w:rsidRDefault="00187A11" w:rsidP="00A147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Needs</w:t>
      </w:r>
      <w:r w:rsidR="000A7FBF">
        <w:rPr>
          <w:lang w:val="en-US"/>
        </w:rPr>
        <w:t xml:space="preserve"> an I-PIN</w:t>
      </w:r>
      <w:r>
        <w:rPr>
          <w:lang w:val="en-US"/>
        </w:rPr>
        <w:t xml:space="preserve">, seems like a sort of Government ID </w:t>
      </w:r>
    </w:p>
    <w:p w14:paraId="194E2EA6" w14:textId="1E741810" w:rsidR="009D4ECA" w:rsidRDefault="00A1470D">
      <w:pPr>
        <w:rPr>
          <w:rFonts w:asciiTheme="majorHAnsi" w:eastAsia="맑은 고딕" w:hAnsiTheme="majorHAnsi" w:cs="맑은 고딕"/>
          <w:lang w:val="en-US"/>
        </w:rPr>
      </w:pPr>
      <w:r w:rsidRPr="00A1470D">
        <w:rPr>
          <w:lang w:val="en-US"/>
        </w:rPr>
        <w:t xml:space="preserve">Useful wording to find geodata: </w:t>
      </w:r>
      <w:r w:rsidRPr="000A7FBF">
        <w:rPr>
          <w:rFonts w:asciiTheme="majorHAnsi" w:eastAsia="맑은 고딕" w:hAnsiTheme="majorHAnsi" w:cs="맑은 고딕"/>
          <w:b/>
          <w:bCs/>
          <w:lang w:val="en-US"/>
        </w:rPr>
        <w:t>위치정보</w:t>
      </w:r>
    </w:p>
    <w:p w14:paraId="4589D3F7" w14:textId="77777777" w:rsidR="00A1470D" w:rsidRDefault="00A1470D">
      <w:pPr>
        <w:rPr>
          <w:lang w:val="en-US"/>
        </w:rPr>
      </w:pPr>
    </w:p>
    <w:p w14:paraId="7814801F" w14:textId="39EE558A" w:rsidR="009D4ECA" w:rsidRPr="00187A11" w:rsidRDefault="009D4ECA">
      <w:pPr>
        <w:rPr>
          <w:b/>
          <w:bCs/>
          <w:lang w:val="en-US"/>
        </w:rPr>
      </w:pPr>
      <w:r w:rsidRPr="00187A11">
        <w:rPr>
          <w:b/>
          <w:bCs/>
          <w:lang w:val="en-US"/>
        </w:rPr>
        <w:t>Response data:</w:t>
      </w:r>
    </w:p>
    <w:p w14:paraId="4CCA6470" w14:textId="3037669B" w:rsidR="009D4ECA" w:rsidRDefault="009D4ECA" w:rsidP="009D4E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Time interval: 04.10.2023 – 24.11.2023</w:t>
      </w:r>
    </w:p>
    <w:p w14:paraId="2B43E35A" w14:textId="53958CD0" w:rsidR="00187A11" w:rsidRDefault="00187A11" w:rsidP="00187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up by Martin seems good for the purpose of navigation</w:t>
      </w:r>
      <w:r w:rsidR="00A1470D">
        <w:rPr>
          <w:lang w:val="en-US"/>
        </w:rPr>
        <w:t xml:space="preserve"> </w:t>
      </w:r>
    </w:p>
    <w:p w14:paraId="6A603573" w14:textId="77777777" w:rsidR="00187A11" w:rsidRDefault="00187A11" w:rsidP="00187A11">
      <w:pPr>
        <w:rPr>
          <w:lang w:val="en-US"/>
        </w:rPr>
      </w:pPr>
    </w:p>
    <w:p w14:paraId="2D4DA1C3" w14:textId="605C4E0B" w:rsidR="00187A11" w:rsidRDefault="00187A11" w:rsidP="00187A11">
      <w:pPr>
        <w:rPr>
          <w:b/>
          <w:bCs/>
          <w:lang w:val="en-US"/>
        </w:rPr>
      </w:pPr>
      <w:r>
        <w:rPr>
          <w:b/>
          <w:bCs/>
          <w:lang w:val="en-US"/>
        </w:rPr>
        <w:t>ECOSTRESS:</w:t>
      </w:r>
    </w:p>
    <w:p w14:paraId="1A3FB78A" w14:textId="2A200F08" w:rsidR="00187A11" w:rsidRPr="00187A11" w:rsidRDefault="00187A11" w:rsidP="00187A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Found data for time interval of the responses (15 images)</w:t>
      </w:r>
    </w:p>
    <w:p w14:paraId="477635F6" w14:textId="3B2B8F66" w:rsidR="00187A11" w:rsidRPr="00187A11" w:rsidRDefault="00187A11" w:rsidP="00187A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Available only on certain days and certain hours (not constant)</w:t>
      </w:r>
    </w:p>
    <w:p w14:paraId="700EA5CD" w14:textId="62999EB3" w:rsidR="00187A11" w:rsidRPr="00187A11" w:rsidRDefault="00187A11" w:rsidP="00187A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Coverage varies (depending on cloud coverage and orbit according to website)</w:t>
      </w:r>
    </w:p>
    <w:p w14:paraId="17D1E1BB" w14:textId="686AA2DE" w:rsidR="00187A11" w:rsidRPr="00187A11" w:rsidRDefault="00187A11" w:rsidP="00187A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Coverage not very good on most cases (9/15 have half or less of Seoul mapped)</w:t>
      </w:r>
    </w:p>
    <w:p w14:paraId="5A9D4450" w14:textId="6E92102E" w:rsidR="00327F84" w:rsidRPr="00526B0F" w:rsidRDefault="00187A11" w:rsidP="00327F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Most measurements done outside of responses’ time frame (9-18)</w:t>
      </w:r>
    </w:p>
    <w:p w14:paraId="224B3EF6" w14:textId="77777777" w:rsidR="009D4ECA" w:rsidRDefault="009D4ECA">
      <w:pPr>
        <w:rPr>
          <w:lang w:val="en-US"/>
        </w:rPr>
      </w:pPr>
    </w:p>
    <w:p w14:paraId="14F1FC6D" w14:textId="662055F5" w:rsidR="009D4ECA" w:rsidRPr="00187A11" w:rsidRDefault="009D4ECA">
      <w:pPr>
        <w:rPr>
          <w:b/>
          <w:bCs/>
          <w:lang w:val="en-US"/>
        </w:rPr>
      </w:pPr>
      <w:r w:rsidRPr="00187A11">
        <w:rPr>
          <w:b/>
          <w:bCs/>
          <w:lang w:val="en-US"/>
        </w:rPr>
        <w:t>Questions:</w:t>
      </w:r>
    </w:p>
    <w:p w14:paraId="52084DC0" w14:textId="61E085F1" w:rsidR="009D4ECA" w:rsidRPr="008B44FB" w:rsidRDefault="009D4ECA" w:rsidP="008B44FB">
      <w:pPr>
        <w:pStyle w:val="ListParagraph"/>
        <w:numPr>
          <w:ilvl w:val="0"/>
          <w:numId w:val="8"/>
        </w:numPr>
        <w:rPr>
          <w:lang w:val="en-US"/>
        </w:rPr>
      </w:pPr>
      <w:r w:rsidRPr="008B44FB">
        <w:rPr>
          <w:lang w:val="en-US"/>
        </w:rPr>
        <w:t>ECOSTRESS coverage</w:t>
      </w:r>
      <w:r w:rsidR="00187A11" w:rsidRPr="008B44FB">
        <w:rPr>
          <w:lang w:val="en-US"/>
        </w:rPr>
        <w:t xml:space="preserve"> – enough using data from a few measurements? Or maybe from a larger timeframe and then averaged?</w:t>
      </w:r>
    </w:p>
    <w:p w14:paraId="1BD45EC8" w14:textId="77777777" w:rsidR="00187A11" w:rsidRDefault="00187A11">
      <w:pPr>
        <w:rPr>
          <w:lang w:val="en-US"/>
        </w:rPr>
      </w:pPr>
    </w:p>
    <w:p w14:paraId="14F06C02" w14:textId="30A1D9CA" w:rsidR="00187A11" w:rsidRPr="008B44FB" w:rsidRDefault="00187A11" w:rsidP="008B44FB">
      <w:pPr>
        <w:pStyle w:val="ListParagraph"/>
        <w:numPr>
          <w:ilvl w:val="0"/>
          <w:numId w:val="8"/>
        </w:numPr>
        <w:rPr>
          <w:lang w:val="en-US"/>
        </w:rPr>
      </w:pPr>
      <w:r w:rsidRPr="008B44FB">
        <w:rPr>
          <w:lang w:val="en-US"/>
        </w:rPr>
        <w:t>General questions about finding geodata. What platforms were used, etc.</w:t>
      </w:r>
    </w:p>
    <w:p w14:paraId="72A22BE3" w14:textId="77777777" w:rsidR="00187A11" w:rsidRDefault="00187A11">
      <w:pPr>
        <w:rPr>
          <w:lang w:val="en-US"/>
        </w:rPr>
      </w:pPr>
    </w:p>
    <w:p w14:paraId="434DA6AB" w14:textId="61FD359A" w:rsidR="00187A11" w:rsidRPr="008B44FB" w:rsidRDefault="00187A11" w:rsidP="008B44FB">
      <w:pPr>
        <w:pStyle w:val="ListParagraph"/>
        <w:numPr>
          <w:ilvl w:val="0"/>
          <w:numId w:val="8"/>
        </w:numPr>
        <w:rPr>
          <w:lang w:val="en-US"/>
        </w:rPr>
      </w:pPr>
      <w:r w:rsidRPr="008B44FB">
        <w:rPr>
          <w:lang w:val="en-US"/>
        </w:rPr>
        <w:t>First supervisor from Geomatics</w:t>
      </w:r>
    </w:p>
    <w:p w14:paraId="7DAE7958" w14:textId="77777777" w:rsidR="009D4ECA" w:rsidRDefault="009D4ECA">
      <w:pPr>
        <w:rPr>
          <w:lang w:val="en-US"/>
        </w:rPr>
      </w:pPr>
    </w:p>
    <w:p w14:paraId="77C0038E" w14:textId="23C0916A" w:rsidR="00187A11" w:rsidRDefault="00187A11" w:rsidP="00187A11">
      <w:pPr>
        <w:rPr>
          <w:b/>
          <w:bCs/>
          <w:lang w:val="en-US"/>
        </w:rPr>
      </w:pPr>
      <w:r>
        <w:rPr>
          <w:b/>
          <w:bCs/>
          <w:lang w:val="en-US"/>
        </w:rPr>
        <w:t>Next goals:</w:t>
      </w:r>
    </w:p>
    <w:p w14:paraId="25678C30" w14:textId="40F2742F" w:rsidR="00187A11" w:rsidRDefault="00187A11" w:rsidP="00187A11">
      <w:pPr>
        <w:pStyle w:val="ListParagraph"/>
        <w:numPr>
          <w:ilvl w:val="0"/>
          <w:numId w:val="7"/>
        </w:numPr>
        <w:rPr>
          <w:lang w:val="en-US"/>
        </w:rPr>
      </w:pPr>
      <w:r w:rsidRPr="00187A11">
        <w:rPr>
          <w:lang w:val="en-US"/>
        </w:rPr>
        <w:t xml:space="preserve">Understand if </w:t>
      </w:r>
      <w:r>
        <w:rPr>
          <w:lang w:val="en-US"/>
        </w:rPr>
        <w:t>3D data can be used (wait for response)</w:t>
      </w:r>
    </w:p>
    <w:p w14:paraId="211C5643" w14:textId="5D7E90F2" w:rsidR="00187A11" w:rsidRDefault="00187A11" w:rsidP="00187A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 at building footprint and weather station data</w:t>
      </w:r>
    </w:p>
    <w:p w14:paraId="12C9EB13" w14:textId="243777A7" w:rsidR="00187A11" w:rsidRDefault="00187A11" w:rsidP="00187A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Map responses locations</w:t>
      </w:r>
    </w:p>
    <w:p w14:paraId="3E5CCC02" w14:textId="781082C8" w:rsidR="00187A11" w:rsidRDefault="00187A11" w:rsidP="00187A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Look into </w:t>
      </w:r>
      <w:r w:rsidR="00A1470D">
        <w:rPr>
          <w:lang w:val="en-US"/>
        </w:rPr>
        <w:t>regression models (LSPM, Transformer)</w:t>
      </w:r>
    </w:p>
    <w:p w14:paraId="2904BFC5" w14:textId="13E590F0" w:rsidR="008B44FB" w:rsidRPr="008B44FB" w:rsidRDefault="00A1470D" w:rsidP="008B44F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Best resources to start with?</w:t>
      </w:r>
    </w:p>
    <w:p w14:paraId="14A42791" w14:textId="27AFE65C" w:rsidR="008B44FB" w:rsidRDefault="008B44FB" w:rsidP="008B44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to define Mobility</w:t>
      </w:r>
    </w:p>
    <w:p w14:paraId="080ADE14" w14:textId="77777777" w:rsidR="008B44FB" w:rsidRPr="008B44FB" w:rsidRDefault="008B44FB" w:rsidP="008B44FB">
      <w:pPr>
        <w:ind w:left="360"/>
        <w:rPr>
          <w:lang w:val="en-US"/>
        </w:rPr>
      </w:pPr>
    </w:p>
    <w:p w14:paraId="6C8B29F9" w14:textId="644EAEF3" w:rsidR="00187A11" w:rsidRPr="00915F84" w:rsidRDefault="00AE2470" w:rsidP="00187A11">
      <w:pPr>
        <w:rPr>
          <w:color w:val="FF0000"/>
          <w:lang w:val="en-US"/>
        </w:rPr>
      </w:pPr>
      <w:r w:rsidRPr="00915F84">
        <w:rPr>
          <w:color w:val="FF0000"/>
          <w:lang w:val="en-US"/>
        </w:rPr>
        <w:t>Meeting 3</w:t>
      </w:r>
      <w:r w:rsidRPr="00915F84">
        <w:rPr>
          <w:color w:val="FF0000"/>
          <w:vertAlign w:val="superscript"/>
          <w:lang w:val="en-US"/>
        </w:rPr>
        <w:t>rd</w:t>
      </w:r>
      <w:r w:rsidRPr="00915F84">
        <w:rPr>
          <w:color w:val="FF0000"/>
          <w:lang w:val="en-US"/>
        </w:rPr>
        <w:t xml:space="preserve"> of October</w:t>
      </w:r>
    </w:p>
    <w:p w14:paraId="5A4B21B0" w14:textId="70A1812C" w:rsidR="00124C1E" w:rsidRDefault="0054665F">
      <w:pPr>
        <w:rPr>
          <w:lang w:val="en-US"/>
        </w:rPr>
      </w:pPr>
      <w:r>
        <w:rPr>
          <w:lang w:val="en-US"/>
        </w:rPr>
        <w:t>Land</w:t>
      </w:r>
      <w:r w:rsidR="00915F84">
        <w:rPr>
          <w:lang w:val="en-US"/>
        </w:rPr>
        <w:t>s</w:t>
      </w:r>
      <w:r>
        <w:rPr>
          <w:lang w:val="en-US"/>
        </w:rPr>
        <w:t>at</w:t>
      </w:r>
      <w:r w:rsidR="00915F84">
        <w:rPr>
          <w:lang w:val="en-US"/>
        </w:rPr>
        <w:t xml:space="preserve"> data</w:t>
      </w:r>
    </w:p>
    <w:p w14:paraId="5B9356B9" w14:textId="3F1EDA30" w:rsidR="0054665F" w:rsidRDefault="0054665F">
      <w:pPr>
        <w:rPr>
          <w:lang w:val="en-US"/>
        </w:rPr>
      </w:pPr>
      <w:r>
        <w:rPr>
          <w:lang w:val="en-US"/>
        </w:rPr>
        <w:t>Relative tem</w:t>
      </w:r>
      <w:r w:rsidR="00915F84">
        <w:rPr>
          <w:lang w:val="en-US"/>
        </w:rPr>
        <w:t>p</w:t>
      </w:r>
      <w:r>
        <w:rPr>
          <w:lang w:val="en-US"/>
        </w:rPr>
        <w:t xml:space="preserve"> comparison </w:t>
      </w:r>
    </w:p>
    <w:p w14:paraId="1166D4A7" w14:textId="34A66052" w:rsidR="0054665F" w:rsidRDefault="0054665F">
      <w:pPr>
        <w:rPr>
          <w:lang w:val="en-US"/>
        </w:rPr>
      </w:pPr>
      <w:r>
        <w:rPr>
          <w:lang w:val="en-US"/>
        </w:rPr>
        <w:tab/>
        <w:t>How to measure relativity?</w:t>
      </w:r>
    </w:p>
    <w:p w14:paraId="7A280716" w14:textId="6E955040" w:rsidR="0054665F" w:rsidRDefault="0054665F">
      <w:pPr>
        <w:rPr>
          <w:lang w:val="en-US"/>
        </w:rPr>
      </w:pPr>
      <w:r>
        <w:rPr>
          <w:lang w:val="en-US"/>
        </w:rPr>
        <w:tab/>
        <w:t>Temporally Spatially</w:t>
      </w:r>
    </w:p>
    <w:p w14:paraId="081DAC1A" w14:textId="10A97217" w:rsidR="0054665F" w:rsidRDefault="0054665F">
      <w:pPr>
        <w:rPr>
          <w:lang w:val="en-US"/>
        </w:rPr>
      </w:pPr>
      <w:r>
        <w:rPr>
          <w:lang w:val="en-US"/>
        </w:rPr>
        <w:t>Standardize values of weather stations (interpolation)</w:t>
      </w:r>
    </w:p>
    <w:p w14:paraId="694B0DF3" w14:textId="77777777" w:rsidR="009A0B6D" w:rsidRDefault="009A0B6D">
      <w:pPr>
        <w:rPr>
          <w:lang w:val="en-US"/>
        </w:rPr>
      </w:pPr>
    </w:p>
    <w:p w14:paraId="142AB2D9" w14:textId="7DD7860A" w:rsidR="009A0B6D" w:rsidRDefault="009A0B6D">
      <w:pPr>
        <w:rPr>
          <w:lang w:val="en-US"/>
        </w:rPr>
      </w:pPr>
      <w:r>
        <w:rPr>
          <w:lang w:val="en-US"/>
        </w:rPr>
        <w:t xml:space="preserve">LST / Air Temp </w:t>
      </w:r>
      <w:r w:rsidR="000217F0">
        <w:rPr>
          <w:lang w:val="en-US"/>
        </w:rPr>
        <w:t>relation</w:t>
      </w:r>
    </w:p>
    <w:p w14:paraId="7DDE4C23" w14:textId="22C36FA2" w:rsidR="000217F0" w:rsidRDefault="000217F0">
      <w:pPr>
        <w:rPr>
          <w:lang w:val="en-US"/>
        </w:rPr>
      </w:pPr>
      <w:r>
        <w:rPr>
          <w:lang w:val="en-US"/>
        </w:rPr>
        <w:lastRenderedPageBreak/>
        <w:t xml:space="preserve">Living Atlas Portal ArcGIS </w:t>
      </w:r>
    </w:p>
    <w:p w14:paraId="5D50BB6C" w14:textId="64C122C2" w:rsidR="000217F0" w:rsidRDefault="000217F0">
      <w:pPr>
        <w:rPr>
          <w:lang w:val="en-US"/>
        </w:rPr>
      </w:pPr>
      <w:r>
        <w:rPr>
          <w:lang w:val="en-US"/>
        </w:rPr>
        <w:t>Google Maps API for 3D buildings</w:t>
      </w:r>
    </w:p>
    <w:p w14:paraId="69FE416E" w14:textId="77777777" w:rsidR="00DC3BCC" w:rsidRDefault="00DC3BCC">
      <w:pPr>
        <w:rPr>
          <w:lang w:val="en-US"/>
        </w:rPr>
      </w:pPr>
    </w:p>
    <w:p w14:paraId="3FBE753C" w14:textId="47D9B9A6" w:rsidR="00DC3BCC" w:rsidRDefault="00DC3BCC">
      <w:pPr>
        <w:rPr>
          <w:lang w:val="en-US"/>
        </w:rPr>
      </w:pPr>
      <w:r w:rsidRPr="00915F84">
        <w:rPr>
          <w:b/>
          <w:bCs/>
          <w:lang w:val="en-US"/>
        </w:rPr>
        <w:t>Medium / Toward Data Science</w:t>
      </w:r>
      <w:r w:rsidR="00AE2470">
        <w:rPr>
          <w:lang w:val="en-US"/>
        </w:rPr>
        <w:t xml:space="preserve"> for regressions </w:t>
      </w:r>
      <w:r w:rsidR="00915F84">
        <w:rPr>
          <w:lang w:val="en-US"/>
        </w:rPr>
        <w:t>tutorials</w:t>
      </w:r>
    </w:p>
    <w:p w14:paraId="23A36696" w14:textId="77777777" w:rsidR="00AE2470" w:rsidRDefault="00AE2470">
      <w:pPr>
        <w:rPr>
          <w:lang w:val="en-US"/>
        </w:rPr>
      </w:pPr>
    </w:p>
    <w:p w14:paraId="6931B464" w14:textId="245F58C5" w:rsidR="00915F84" w:rsidRDefault="00AE2470">
      <w:r w:rsidRPr="00AE2470">
        <w:t xml:space="preserve">QrowdQC+: </w:t>
      </w:r>
      <w:r w:rsidR="00BC2E18">
        <w:t xml:space="preserve">   </w:t>
      </w:r>
    </w:p>
    <w:p w14:paraId="24FA3E6D" w14:textId="04232AB0" w:rsidR="00915F84" w:rsidRPr="00B75931" w:rsidRDefault="00915F84" w:rsidP="00915F84">
      <w:pPr>
        <w:spacing w:after="0"/>
        <w:rPr>
          <w:b/>
          <w:bCs/>
          <w:color w:val="FF0000"/>
          <w:sz w:val="36"/>
          <w:szCs w:val="36"/>
          <w:lang w:val="en-US"/>
        </w:rPr>
      </w:pPr>
      <w:r w:rsidRPr="00B75931">
        <w:rPr>
          <w:b/>
          <w:bCs/>
          <w:color w:val="FF0000"/>
          <w:sz w:val="36"/>
          <w:szCs w:val="36"/>
          <w:lang w:val="en-US"/>
        </w:rPr>
        <w:t xml:space="preserve">Week 3 and 4: </w:t>
      </w:r>
    </w:p>
    <w:p w14:paraId="2F39A7BA" w14:textId="22ECE7C2" w:rsidR="00915F84" w:rsidRPr="00187A11" w:rsidRDefault="00915F84" w:rsidP="00915F84">
      <w:pPr>
        <w:spacing w:after="0"/>
        <w:rPr>
          <w:b/>
          <w:bCs/>
          <w:sz w:val="36"/>
          <w:szCs w:val="36"/>
          <w:lang w:val="en-US"/>
        </w:rPr>
      </w:pPr>
      <w:r w:rsidRPr="00187A11">
        <w:rPr>
          <w:sz w:val="36"/>
          <w:szCs w:val="36"/>
          <w:lang w:val="en-US"/>
        </w:rPr>
        <w:t xml:space="preserve">October </w:t>
      </w:r>
      <w:r>
        <w:rPr>
          <w:sz w:val="36"/>
          <w:szCs w:val="36"/>
          <w:lang w:val="en-US"/>
        </w:rPr>
        <w:t>7</w:t>
      </w:r>
      <w:r w:rsidRPr="00187A11">
        <w:rPr>
          <w:sz w:val="36"/>
          <w:szCs w:val="36"/>
          <w:vertAlign w:val="superscript"/>
          <w:lang w:val="en-US"/>
        </w:rPr>
        <w:t>th</w:t>
      </w:r>
      <w:r w:rsidRPr="00187A11">
        <w:rPr>
          <w:sz w:val="36"/>
          <w:szCs w:val="36"/>
          <w:lang w:val="en-US"/>
        </w:rPr>
        <w:t xml:space="preserve"> –</w:t>
      </w:r>
      <w:r w:rsidR="00F75FFC">
        <w:rPr>
          <w:sz w:val="36"/>
          <w:szCs w:val="36"/>
          <w:lang w:val="en-US"/>
        </w:rPr>
        <w:t xml:space="preserve"> October</w:t>
      </w:r>
      <w:r w:rsidRPr="00187A1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18</w:t>
      </w:r>
      <w:r w:rsidRPr="00187A11">
        <w:rPr>
          <w:sz w:val="36"/>
          <w:szCs w:val="36"/>
          <w:vertAlign w:val="superscript"/>
          <w:lang w:val="en-US"/>
        </w:rPr>
        <w:t>th</w:t>
      </w:r>
    </w:p>
    <w:p w14:paraId="1820EACF" w14:textId="77777777" w:rsidR="00915F84" w:rsidRDefault="00915F84"/>
    <w:p w14:paraId="29725120" w14:textId="34A98B6A" w:rsidR="00257BEE" w:rsidRDefault="00915F84" w:rsidP="00915F84">
      <w:r>
        <w:t>Visualize path data</w:t>
      </w:r>
    </w:p>
    <w:p w14:paraId="13B134D9" w14:textId="6249C886" w:rsidR="00915F84" w:rsidRDefault="00915F84" w:rsidP="00915F84">
      <w:r>
        <w:t>Check additional data sources:</w:t>
      </w:r>
    </w:p>
    <w:p w14:paraId="16CA9F7B" w14:textId="77777777" w:rsidR="00915F84" w:rsidRPr="00915F84" w:rsidRDefault="00915F84" w:rsidP="00915F84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Korean VPN for </w:t>
      </w:r>
      <w:hyperlink r:id="rId12" w:history="1">
        <w:r w:rsidRPr="007D5913">
          <w:rPr>
            <w:rStyle w:val="Hyperlink"/>
          </w:rPr>
          <w:t>map.vworld.kr</w:t>
        </w:r>
      </w:hyperlink>
      <w:r w:rsidRPr="00796A78">
        <w:rPr>
          <w:lang w:val="en-US"/>
        </w:rPr>
        <w:t xml:space="preserve"> and </w:t>
      </w:r>
      <w:hyperlink r:id="rId13" w:history="1">
        <w:r w:rsidRPr="007D5913">
          <w:rPr>
            <w:rStyle w:val="Hyperlink"/>
          </w:rPr>
          <w:t>www.nsdi.go.kr</w:t>
        </w:r>
      </w:hyperlink>
    </w:p>
    <w:p w14:paraId="18F847FD" w14:textId="77777777" w:rsidR="00915F84" w:rsidRDefault="00915F84" w:rsidP="00915F84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 w:rsidRPr="00915F84">
        <w:rPr>
          <w:rStyle w:val="Hyperlink"/>
          <w:color w:val="auto"/>
          <w:u w:val="none"/>
        </w:rPr>
        <w:t xml:space="preserve">Martin’s </w:t>
      </w:r>
      <w:r>
        <w:rPr>
          <w:rStyle w:val="Hyperlink"/>
          <w:color w:val="auto"/>
          <w:u w:val="none"/>
        </w:rPr>
        <w:t xml:space="preserve">data </w:t>
      </w:r>
      <w:r w:rsidRPr="00915F84">
        <w:rPr>
          <w:rStyle w:val="Hyperlink"/>
          <w:color w:val="auto"/>
          <w:u w:val="none"/>
        </w:rPr>
        <w:t>sources</w:t>
      </w:r>
    </w:p>
    <w:p w14:paraId="118E7364" w14:textId="257C1A93" w:rsidR="00AE2470" w:rsidRDefault="00915F84" w:rsidP="00915F84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Landsat</w:t>
      </w:r>
    </w:p>
    <w:p w14:paraId="20466BD5" w14:textId="2DCB1427" w:rsidR="00915F84" w:rsidRDefault="00915F84" w:rsidP="00915F84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Living Atlas Portal</w:t>
      </w:r>
    </w:p>
    <w:p w14:paraId="0B5FA85B" w14:textId="77777777" w:rsidR="00915F84" w:rsidRDefault="00915F84" w:rsidP="00915F84"/>
    <w:p w14:paraId="78F5FC99" w14:textId="6B69CD2F" w:rsidR="00915F84" w:rsidRDefault="00915F84" w:rsidP="00915F84">
      <w:r>
        <w:t>Interpolation of weather station data</w:t>
      </w:r>
    </w:p>
    <w:p w14:paraId="4F3BB73F" w14:textId="17052FAB" w:rsidR="00915F84" w:rsidRDefault="00915F84" w:rsidP="00915F84">
      <w:pPr>
        <w:pStyle w:val="ListParagraph"/>
        <w:numPr>
          <w:ilvl w:val="0"/>
          <w:numId w:val="10"/>
        </w:numPr>
      </w:pPr>
      <w:r>
        <w:t>Get a corresponding value for each survey response’s time and location</w:t>
      </w:r>
    </w:p>
    <w:p w14:paraId="3ABBC871" w14:textId="2ADE373A" w:rsidR="00E67A43" w:rsidRDefault="00B75931" w:rsidP="00915F84">
      <w:pPr>
        <w:pStyle w:val="ListParagraph"/>
        <w:numPr>
          <w:ilvl w:val="0"/>
          <w:numId w:val="10"/>
        </w:numPr>
      </w:pPr>
      <w:r>
        <w:t>Jackknife</w:t>
      </w:r>
      <w:r w:rsidR="00E67A43">
        <w:t xml:space="preserve"> / cross-validation of different interpolation methods</w:t>
      </w:r>
    </w:p>
    <w:p w14:paraId="430C3C91" w14:textId="40EE8288" w:rsidR="00EE6542" w:rsidRDefault="00EE6542" w:rsidP="00EE6542">
      <w:pPr>
        <w:pStyle w:val="ListParagraph"/>
        <w:numPr>
          <w:ilvl w:val="1"/>
          <w:numId w:val="10"/>
        </w:numPr>
      </w:pPr>
      <w:r>
        <w:t>Kriging</w:t>
      </w:r>
    </w:p>
    <w:p w14:paraId="25BC4EA9" w14:textId="311F2D09" w:rsidR="00EE6542" w:rsidRDefault="00EE6542" w:rsidP="00EE6542">
      <w:pPr>
        <w:pStyle w:val="ListParagraph"/>
        <w:numPr>
          <w:ilvl w:val="2"/>
          <w:numId w:val="10"/>
        </w:numPr>
      </w:pPr>
      <w:r>
        <w:t>Account for closer stations, mountain position?</w:t>
      </w:r>
    </w:p>
    <w:p w14:paraId="032295A8" w14:textId="35FD588D" w:rsidR="00EE6542" w:rsidRDefault="00EE6542" w:rsidP="00EE6542">
      <w:pPr>
        <w:pStyle w:val="ListParagraph"/>
        <w:numPr>
          <w:ilvl w:val="1"/>
          <w:numId w:val="10"/>
        </w:numPr>
      </w:pPr>
      <w:r>
        <w:t>IDW</w:t>
      </w:r>
    </w:p>
    <w:p w14:paraId="080A994D" w14:textId="10997684" w:rsidR="00EE6542" w:rsidRDefault="00EE6542" w:rsidP="00EE6542">
      <w:pPr>
        <w:pStyle w:val="ListParagraph"/>
        <w:numPr>
          <w:ilvl w:val="1"/>
          <w:numId w:val="10"/>
        </w:numPr>
      </w:pPr>
      <w:r>
        <w:t>Natural Neighbours</w:t>
      </w:r>
    </w:p>
    <w:p w14:paraId="650DA055" w14:textId="77777777" w:rsidR="00915F84" w:rsidRDefault="00915F84" w:rsidP="00915F84"/>
    <w:p w14:paraId="3D830BCA" w14:textId="55262A1A" w:rsidR="00915F84" w:rsidRDefault="00915F84" w:rsidP="00915F84">
      <w:r>
        <w:t>Start implementation of regression on data</w:t>
      </w:r>
    </w:p>
    <w:p w14:paraId="4BF2EE82" w14:textId="7B556C64" w:rsidR="00915F84" w:rsidRDefault="00915F84" w:rsidP="00915F84">
      <w:pPr>
        <w:pStyle w:val="ListParagraph"/>
        <w:numPr>
          <w:ilvl w:val="0"/>
          <w:numId w:val="10"/>
        </w:numPr>
      </w:pPr>
      <w:r>
        <w:t xml:space="preserve">Medium / Toward Data Science for </w:t>
      </w:r>
      <w:r w:rsidR="00967854">
        <w:t>learning</w:t>
      </w:r>
    </w:p>
    <w:p w14:paraId="680714A2" w14:textId="77777777" w:rsidR="00915F84" w:rsidRDefault="00915F84">
      <w:pPr>
        <w:rPr>
          <w:lang w:val="en-US"/>
        </w:rPr>
      </w:pPr>
    </w:p>
    <w:p w14:paraId="6EF3BC3F" w14:textId="77777777" w:rsidR="00257BEE" w:rsidRDefault="00257BEE">
      <w:pPr>
        <w:rPr>
          <w:lang w:val="en-US"/>
        </w:rPr>
      </w:pPr>
    </w:p>
    <w:p w14:paraId="19BAB205" w14:textId="59F1B14C" w:rsidR="00257BEE" w:rsidRDefault="00257BEE">
      <w:pPr>
        <w:rPr>
          <w:lang w:val="en-US"/>
        </w:rPr>
      </w:pPr>
      <w:r>
        <w:rPr>
          <w:lang w:val="en-US"/>
        </w:rPr>
        <w:t>Ques</w:t>
      </w:r>
      <w:r w:rsidR="008743FA">
        <w:rPr>
          <w:lang w:val="en-US"/>
        </w:rPr>
        <w:t>t</w:t>
      </w:r>
      <w:r>
        <w:rPr>
          <w:lang w:val="en-US"/>
        </w:rPr>
        <w:t>ions</w:t>
      </w:r>
    </w:p>
    <w:p w14:paraId="3EB230C3" w14:textId="5FBC250E" w:rsidR="00257BEE" w:rsidRDefault="00257BEE" w:rsidP="00257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Why dropping the response </w:t>
      </w:r>
      <w:r w:rsidR="00B75931">
        <w:rPr>
          <w:lang w:val="en-US"/>
        </w:rPr>
        <w:t>with Weather</w:t>
      </w:r>
      <w:r>
        <w:rPr>
          <w:lang w:val="en-US"/>
        </w:rPr>
        <w:t>(short) as their wss_title</w:t>
      </w:r>
    </w:p>
    <w:p w14:paraId="1452839B" w14:textId="49F983FB" w:rsidR="00327189" w:rsidRPr="00E95CC7" w:rsidRDefault="00E95CC7" w:rsidP="00327189">
      <w:pPr>
        <w:rPr>
          <w:color w:val="FF0000"/>
          <w:lang w:val="en-US"/>
        </w:rPr>
      </w:pPr>
      <w:r w:rsidRPr="00E95CC7">
        <w:rPr>
          <w:color w:val="FF0000"/>
          <w:lang w:val="en-US"/>
        </w:rPr>
        <w:t>Meeting</w:t>
      </w:r>
      <w:r>
        <w:rPr>
          <w:color w:val="FF0000"/>
          <w:lang w:val="en-US"/>
        </w:rPr>
        <w:t xml:space="preserve"> </w:t>
      </w:r>
    </w:p>
    <w:p w14:paraId="6C7E470B" w14:textId="4183D19D" w:rsidR="00327189" w:rsidRDefault="00327189" w:rsidP="00327189">
      <w:pPr>
        <w:rPr>
          <w:lang w:val="en-US"/>
        </w:rPr>
      </w:pPr>
      <w:r>
        <w:rPr>
          <w:lang w:val="en-US"/>
        </w:rPr>
        <w:t>Space/time cube interpolation</w:t>
      </w:r>
    </w:p>
    <w:p w14:paraId="30EBE62F" w14:textId="71BF2ABE" w:rsidR="00E95CC7" w:rsidRDefault="00E95CC7" w:rsidP="00327189">
      <w:pPr>
        <w:rPr>
          <w:lang w:val="en-US"/>
        </w:rPr>
      </w:pPr>
      <w:r>
        <w:rPr>
          <w:lang w:val="en-US"/>
        </w:rPr>
        <w:t>Individual days for path data</w:t>
      </w:r>
    </w:p>
    <w:p w14:paraId="66FA400A" w14:textId="395833AA" w:rsidR="00E95CC7" w:rsidRDefault="00E95CC7" w:rsidP="00327189">
      <w:pPr>
        <w:rPr>
          <w:lang w:val="en-US"/>
        </w:rPr>
      </w:pPr>
      <w:r>
        <w:rPr>
          <w:lang w:val="en-US"/>
        </w:rPr>
        <w:lastRenderedPageBreak/>
        <w:t xml:space="preserve">Retricting spatially </w:t>
      </w:r>
    </w:p>
    <w:p w14:paraId="5A76C3AC" w14:textId="675B0B5B" w:rsidR="00E95CC7" w:rsidRDefault="00E95CC7" w:rsidP="00327189">
      <w:pPr>
        <w:rPr>
          <w:lang w:val="en-US"/>
        </w:rPr>
      </w:pPr>
      <w:r>
        <w:rPr>
          <w:lang w:val="en-US"/>
        </w:rPr>
        <w:t>Universiting</w:t>
      </w:r>
    </w:p>
    <w:p w14:paraId="7A265ACB" w14:textId="3768C926" w:rsidR="00E95CC7" w:rsidRDefault="00E95CC7" w:rsidP="00327189">
      <w:pPr>
        <w:rPr>
          <w:lang w:val="en-US"/>
        </w:rPr>
      </w:pPr>
      <w:r>
        <w:rPr>
          <w:lang w:val="en-US"/>
        </w:rPr>
        <w:t xml:space="preserve">Google Earth Engine </w:t>
      </w:r>
    </w:p>
    <w:p w14:paraId="17424366" w14:textId="5D604820" w:rsidR="00E95CC7" w:rsidRDefault="00E95CC7" w:rsidP="00327189">
      <w:pPr>
        <w:rPr>
          <w:lang w:val="en-US"/>
        </w:rPr>
      </w:pPr>
      <w:r>
        <w:rPr>
          <w:lang w:val="en-US"/>
        </w:rPr>
        <w:t>For next week:</w:t>
      </w:r>
    </w:p>
    <w:p w14:paraId="48A70944" w14:textId="16370CC8" w:rsidR="00E95CC7" w:rsidRPr="00E95CC7" w:rsidRDefault="00E95CC7" w:rsidP="00E95CC7">
      <w:pPr>
        <w:pStyle w:val="ListParagraph"/>
        <w:numPr>
          <w:ilvl w:val="0"/>
          <w:numId w:val="10"/>
        </w:numPr>
        <w:rPr>
          <w:lang w:val="en-US"/>
        </w:rPr>
      </w:pPr>
      <w:r w:rsidRPr="00E95CC7">
        <w:rPr>
          <w:lang w:val="en-US"/>
        </w:rPr>
        <w:t xml:space="preserve">Define main research questions </w:t>
      </w:r>
      <w:r>
        <w:rPr>
          <w:lang w:val="en-US"/>
        </w:rPr>
        <w:t xml:space="preserve"> (and how you want to answer them)</w:t>
      </w:r>
    </w:p>
    <w:p w14:paraId="27555ABF" w14:textId="61F43832" w:rsidR="00E95CC7" w:rsidRDefault="00E95CC7" w:rsidP="00E95CC7">
      <w:pPr>
        <w:pStyle w:val="ListParagraph"/>
        <w:numPr>
          <w:ilvl w:val="1"/>
          <w:numId w:val="10"/>
        </w:numPr>
        <w:rPr>
          <w:lang w:val="en-US"/>
        </w:rPr>
      </w:pPr>
      <w:r w:rsidRPr="00E95CC7">
        <w:rPr>
          <w:lang w:val="en-US"/>
        </w:rPr>
        <w:t>3-5 subquestions</w:t>
      </w:r>
    </w:p>
    <w:p w14:paraId="3E08B72B" w14:textId="6C87EB25" w:rsidR="007F4634" w:rsidRPr="00F75FFC" w:rsidRDefault="00E95CC7" w:rsidP="00F75FF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Github Repository</w:t>
      </w:r>
    </w:p>
    <w:p w14:paraId="7A5AF85D" w14:textId="77777777" w:rsidR="007F4634" w:rsidRDefault="007F4634" w:rsidP="00E95CC7">
      <w:pPr>
        <w:pStyle w:val="ListParagraph"/>
        <w:numPr>
          <w:ilvl w:val="1"/>
          <w:numId w:val="10"/>
        </w:numPr>
        <w:rPr>
          <w:lang w:val="en-US"/>
        </w:rPr>
      </w:pPr>
    </w:p>
    <w:p w14:paraId="64036EE2" w14:textId="6F67C0C3" w:rsidR="00E95CC7" w:rsidRDefault="00E95CC7" w:rsidP="007F4634">
      <w:pPr>
        <w:pStyle w:val="ListParagraph"/>
        <w:ind w:left="1440"/>
        <w:rPr>
          <w:lang w:val="en-US"/>
        </w:rPr>
      </w:pPr>
      <w:r>
        <w:rPr>
          <w:lang w:val="en-US"/>
        </w:rPr>
        <w:t>Google Earth Engine</w:t>
      </w:r>
    </w:p>
    <w:p w14:paraId="023007E8" w14:textId="34A77D42" w:rsidR="00E95CC7" w:rsidRDefault="00E95CC7" w:rsidP="00E95C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Geopandas for visualization</w:t>
      </w:r>
    </w:p>
    <w:p w14:paraId="6DC478E1" w14:textId="77777777" w:rsidR="00CB349D" w:rsidRDefault="00CB349D" w:rsidP="00CB349D">
      <w:pPr>
        <w:rPr>
          <w:lang w:val="en-US"/>
        </w:rPr>
      </w:pPr>
    </w:p>
    <w:p w14:paraId="69E7632B" w14:textId="77777777" w:rsidR="00CB349D" w:rsidRDefault="00CB349D" w:rsidP="00CB349D">
      <w:pPr>
        <w:rPr>
          <w:lang w:val="en-US"/>
        </w:rPr>
      </w:pPr>
    </w:p>
    <w:p w14:paraId="0D49F493" w14:textId="77777777" w:rsidR="00F75FFC" w:rsidRDefault="00F75FFC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br w:type="page"/>
      </w:r>
    </w:p>
    <w:p w14:paraId="5C1F796E" w14:textId="7B692F56" w:rsidR="00F75FFC" w:rsidRPr="00B75931" w:rsidRDefault="00F75FFC" w:rsidP="00F75FFC">
      <w:pPr>
        <w:spacing w:after="0"/>
        <w:rPr>
          <w:b/>
          <w:bCs/>
          <w:color w:val="FF0000"/>
          <w:sz w:val="36"/>
          <w:szCs w:val="36"/>
          <w:lang w:val="en-US"/>
        </w:rPr>
      </w:pPr>
      <w:r w:rsidRPr="00B75931">
        <w:rPr>
          <w:b/>
          <w:bCs/>
          <w:color w:val="FF0000"/>
          <w:sz w:val="36"/>
          <w:szCs w:val="36"/>
          <w:lang w:val="en-US"/>
        </w:rPr>
        <w:lastRenderedPageBreak/>
        <w:t xml:space="preserve">Week </w:t>
      </w:r>
      <w:r>
        <w:rPr>
          <w:b/>
          <w:bCs/>
          <w:color w:val="FF0000"/>
          <w:sz w:val="36"/>
          <w:szCs w:val="36"/>
          <w:lang w:val="en-US"/>
        </w:rPr>
        <w:t>5</w:t>
      </w:r>
      <w:r w:rsidRPr="00B75931">
        <w:rPr>
          <w:b/>
          <w:bCs/>
          <w:color w:val="FF0000"/>
          <w:sz w:val="36"/>
          <w:szCs w:val="36"/>
          <w:lang w:val="en-US"/>
        </w:rPr>
        <w:t xml:space="preserve"> and </w:t>
      </w:r>
      <w:r>
        <w:rPr>
          <w:b/>
          <w:bCs/>
          <w:color w:val="FF0000"/>
          <w:sz w:val="36"/>
          <w:szCs w:val="36"/>
          <w:lang w:val="en-US"/>
        </w:rPr>
        <w:t>6</w:t>
      </w:r>
      <w:r w:rsidRPr="00B75931">
        <w:rPr>
          <w:b/>
          <w:bCs/>
          <w:color w:val="FF0000"/>
          <w:sz w:val="36"/>
          <w:szCs w:val="36"/>
          <w:lang w:val="en-US"/>
        </w:rPr>
        <w:t xml:space="preserve">: </w:t>
      </w:r>
    </w:p>
    <w:p w14:paraId="3891E748" w14:textId="0597FD1B" w:rsidR="00F75FFC" w:rsidRPr="00F75FFC" w:rsidRDefault="00F75FFC" w:rsidP="00F75FFC">
      <w:pPr>
        <w:spacing w:after="0"/>
        <w:rPr>
          <w:sz w:val="36"/>
          <w:szCs w:val="36"/>
          <w:vertAlign w:val="superscript"/>
          <w:lang w:val="en-US"/>
        </w:rPr>
      </w:pPr>
      <w:r w:rsidRPr="00187A11">
        <w:rPr>
          <w:sz w:val="36"/>
          <w:szCs w:val="36"/>
          <w:lang w:val="en-US"/>
        </w:rPr>
        <w:t xml:space="preserve">October </w:t>
      </w:r>
      <w:r>
        <w:rPr>
          <w:sz w:val="36"/>
          <w:szCs w:val="36"/>
          <w:lang w:val="en-US"/>
        </w:rPr>
        <w:t>19</w:t>
      </w:r>
      <w:r w:rsidRPr="00187A11">
        <w:rPr>
          <w:sz w:val="36"/>
          <w:szCs w:val="36"/>
          <w:vertAlign w:val="superscript"/>
          <w:lang w:val="en-US"/>
        </w:rPr>
        <w:t>th</w:t>
      </w:r>
      <w:r w:rsidRPr="00187A11">
        <w:rPr>
          <w:sz w:val="36"/>
          <w:szCs w:val="36"/>
          <w:lang w:val="en-US"/>
        </w:rPr>
        <w:t xml:space="preserve"> –</w:t>
      </w:r>
      <w:r>
        <w:rPr>
          <w:sz w:val="36"/>
          <w:szCs w:val="36"/>
          <w:lang w:val="en-US"/>
        </w:rPr>
        <w:t xml:space="preserve">  November 4</w:t>
      </w:r>
      <w:r w:rsidRPr="00F75FFC">
        <w:rPr>
          <w:sz w:val="36"/>
          <w:szCs w:val="36"/>
          <w:vertAlign w:val="superscript"/>
          <w:lang w:val="en-US"/>
        </w:rPr>
        <w:t>th</w:t>
      </w:r>
    </w:p>
    <w:p w14:paraId="5062991C" w14:textId="77777777" w:rsidR="00F75FFC" w:rsidRDefault="00F75FFC" w:rsidP="00F75FFC">
      <w:pPr>
        <w:rPr>
          <w:lang w:val="en-US"/>
        </w:rPr>
      </w:pPr>
    </w:p>
    <w:p w14:paraId="4BB6B265" w14:textId="2C95B062" w:rsidR="00F75FFC" w:rsidRPr="00F75FFC" w:rsidRDefault="00F75FFC" w:rsidP="00F75FFC">
      <w:pPr>
        <w:rPr>
          <w:color w:val="FF0000"/>
          <w:lang w:val="en-US"/>
        </w:rPr>
      </w:pPr>
      <w:r w:rsidRPr="00F75FFC">
        <w:rPr>
          <w:color w:val="FF0000"/>
          <w:lang w:val="en-US"/>
        </w:rPr>
        <w:t>Meeting with Singapore:</w:t>
      </w:r>
    </w:p>
    <w:p w14:paraId="24779DBA" w14:textId="77777777" w:rsidR="00F75FFC" w:rsidRDefault="00F75FFC" w:rsidP="00F75FFC">
      <w:pPr>
        <w:rPr>
          <w:lang w:val="en-US"/>
        </w:rPr>
      </w:pPr>
      <w:r>
        <w:rPr>
          <w:lang w:val="en-US"/>
        </w:rPr>
        <w:t>Urban Data Science Lab</w:t>
      </w:r>
    </w:p>
    <w:p w14:paraId="21C4E573" w14:textId="1F12E3E6" w:rsidR="00F75FFC" w:rsidRDefault="00F75FFC" w:rsidP="00F75FFC">
      <w:pPr>
        <w:rPr>
          <w:lang w:val="en-US"/>
        </w:rPr>
      </w:pPr>
      <w:r w:rsidRPr="00F75FFC">
        <w:rPr>
          <w:lang w:val="en-US"/>
        </w:rPr>
        <w:t>Ben Gottkehaskamp</w:t>
      </w:r>
      <w:r>
        <w:rPr>
          <w:lang w:val="en-US"/>
        </w:rPr>
        <w:t xml:space="preserve"> and Wolfgang Kessling @ Transsolar KlimaEngineering, Stuttgard</w:t>
      </w:r>
    </w:p>
    <w:p w14:paraId="5CF3C77C" w14:textId="77777777" w:rsidR="006D7A2C" w:rsidRDefault="006D7A2C" w:rsidP="006D7A2C">
      <w:pPr>
        <w:rPr>
          <w:lang w:val="en-US"/>
        </w:rPr>
      </w:pPr>
      <w:r>
        <w:rPr>
          <w:lang w:val="en-US"/>
        </w:rPr>
        <w:t>Felix Rehmann – PhD @ TU Berlin</w:t>
      </w:r>
    </w:p>
    <w:p w14:paraId="0F38C2A8" w14:textId="77777777" w:rsidR="006D7A2C" w:rsidRDefault="006D7A2C" w:rsidP="006D7A2C">
      <w:pPr>
        <w:rPr>
          <w:lang w:val="en-US"/>
        </w:rPr>
      </w:pPr>
      <w:r>
        <w:rPr>
          <w:lang w:val="en-US"/>
        </w:rPr>
        <w:t>Wissenplattform</w:t>
      </w:r>
    </w:p>
    <w:p w14:paraId="553492E2" w14:textId="77777777" w:rsidR="006D7A2C" w:rsidRDefault="006D7A2C" w:rsidP="00F75FFC">
      <w:pPr>
        <w:rPr>
          <w:lang w:val="en-US"/>
        </w:rPr>
      </w:pPr>
    </w:p>
    <w:p w14:paraId="46AC33C7" w14:textId="77777777" w:rsidR="00F75FFC" w:rsidRDefault="00F75FFC" w:rsidP="00F75FFC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Presented about my Thesis</w:t>
      </w:r>
    </w:p>
    <w:p w14:paraId="558AAA3A" w14:textId="6B8845FE" w:rsidR="00F75FFC" w:rsidRDefault="00F75FFC" w:rsidP="00F75FFC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Research questions:</w:t>
      </w:r>
    </w:p>
    <w:p w14:paraId="10356E1C" w14:textId="48376B8E" w:rsidR="00F75FFC" w:rsidRDefault="00F75FFC" w:rsidP="00F75FFC">
      <w:pPr>
        <w:pStyle w:val="ListParagraph"/>
        <w:numPr>
          <w:ilvl w:val="3"/>
          <w:numId w:val="9"/>
        </w:numPr>
      </w:pPr>
      <w:r w:rsidRPr="00F75FFC">
        <w:rPr>
          <w:b/>
          <w:bCs/>
        </w:rPr>
        <w:t>MAIN:</w:t>
      </w:r>
      <w:r>
        <w:t xml:space="preserve"> </w:t>
      </w:r>
      <w:r w:rsidRPr="00F75FFC">
        <w:t xml:space="preserve">What patterns can be found between the </w:t>
      </w:r>
      <w:r w:rsidRPr="00F75FFC">
        <w:rPr>
          <w:i/>
          <w:iCs/>
        </w:rPr>
        <w:t>mobility of participants</w:t>
      </w:r>
      <w:r w:rsidRPr="00F75FFC">
        <w:t xml:space="preserve"> and </w:t>
      </w:r>
      <w:r w:rsidRPr="00F75FFC">
        <w:rPr>
          <w:i/>
          <w:iCs/>
        </w:rPr>
        <w:t>climate parameters</w:t>
      </w:r>
      <w:r w:rsidRPr="00F75FFC">
        <w:t>?</w:t>
      </w:r>
    </w:p>
    <w:p w14:paraId="5DC40417" w14:textId="77EB5BDE" w:rsidR="00F75FFC" w:rsidRDefault="00F75FFC" w:rsidP="00F75FFC">
      <w:pPr>
        <w:pStyle w:val="ListParagraph"/>
        <w:numPr>
          <w:ilvl w:val="3"/>
          <w:numId w:val="9"/>
        </w:numPr>
        <w:rPr>
          <w:rStyle w:val="Hyperlink"/>
          <w:color w:val="auto"/>
          <w:u w:val="none"/>
        </w:rPr>
      </w:pPr>
      <w:r w:rsidRPr="00F75FFC">
        <w:rPr>
          <w:rStyle w:val="Hyperlink"/>
          <w:color w:val="auto"/>
          <w:u w:val="none"/>
        </w:rPr>
        <w:t xml:space="preserve">How do these observations compare to participants’ </w:t>
      </w:r>
      <w:r w:rsidRPr="00F75FFC">
        <w:rPr>
          <w:rStyle w:val="Hyperlink"/>
          <w:i/>
          <w:iCs/>
          <w:color w:val="auto"/>
          <w:u w:val="none"/>
        </w:rPr>
        <w:t>self-reported thermal comfort</w:t>
      </w:r>
      <w:r w:rsidRPr="00F75FFC">
        <w:rPr>
          <w:rStyle w:val="Hyperlink"/>
          <w:color w:val="auto"/>
          <w:u w:val="none"/>
        </w:rPr>
        <w:t>?</w:t>
      </w:r>
    </w:p>
    <w:p w14:paraId="53A4CFAD" w14:textId="4F90DE74" w:rsidR="006D7A2C" w:rsidRDefault="00F75FFC" w:rsidP="006D7A2C">
      <w:pPr>
        <w:pStyle w:val="ListParagraph"/>
        <w:numPr>
          <w:ilvl w:val="3"/>
          <w:numId w:val="9"/>
        </w:numPr>
      </w:pPr>
      <w:r w:rsidRPr="00F75FFC">
        <w:t xml:space="preserve">How do we </w:t>
      </w:r>
      <w:r w:rsidRPr="00F75FFC">
        <w:rPr>
          <w:i/>
          <w:iCs/>
        </w:rPr>
        <w:t>define mobility</w:t>
      </w:r>
      <w:r w:rsidRPr="00F75FFC">
        <w:t xml:space="preserve"> and how has this affected the results of the project?</w:t>
      </w:r>
    </w:p>
    <w:p w14:paraId="7F01BDF5" w14:textId="77777777" w:rsidR="006D7A2C" w:rsidRPr="006D7A2C" w:rsidRDefault="006D7A2C" w:rsidP="006D7A2C"/>
    <w:p w14:paraId="5922195F" w14:textId="7E90D39C" w:rsidR="006D7A2C" w:rsidRDefault="006D7A2C" w:rsidP="006D7A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Comments:</w:t>
      </w:r>
    </w:p>
    <w:p w14:paraId="1DEA7B08" w14:textId="2B8C0504" w:rsidR="00F75FFC" w:rsidRDefault="00F75FFC" w:rsidP="006D7A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Does interpolating make sense for a ground level, people-oriented reading climate? </w:t>
      </w:r>
    </w:p>
    <w:p w14:paraId="34EAF9C1" w14:textId="7F4A0789" w:rsidR="00F75FFC" w:rsidRDefault="00F75FFC" w:rsidP="00F75FF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People as sensors – more accurately and</w:t>
      </w:r>
      <w:r w:rsidR="006D7A2C">
        <w:rPr>
          <w:lang w:val="en-US"/>
        </w:rPr>
        <w:t xml:space="preserve"> realistically give “data” on comfort</w:t>
      </w:r>
    </w:p>
    <w:p w14:paraId="477E9887" w14:textId="77777777" w:rsidR="00F75FFC" w:rsidRDefault="00F75FFC" w:rsidP="00F75FFC">
      <w:pPr>
        <w:rPr>
          <w:lang w:val="en-US"/>
        </w:rPr>
      </w:pPr>
    </w:p>
    <w:p w14:paraId="62A5DF07" w14:textId="1DEE76B7" w:rsidR="00F75FFC" w:rsidRDefault="006D7A2C" w:rsidP="00F75FFC">
      <w:pPr>
        <w:rPr>
          <w:lang w:val="en-US"/>
        </w:rPr>
      </w:pPr>
      <w:r>
        <w:rPr>
          <w:lang w:val="en-US"/>
        </w:rPr>
        <w:t>Updated Research Questions</w:t>
      </w:r>
      <w:r w:rsidR="001B5D89">
        <w:rPr>
          <w:lang w:val="en-US"/>
        </w:rPr>
        <w:t>:</w:t>
      </w:r>
    </w:p>
    <w:p w14:paraId="004A396E" w14:textId="5CB17A36" w:rsidR="006D7A2C" w:rsidRPr="006D7A2C" w:rsidRDefault="006D7A2C" w:rsidP="00F75FFC">
      <w:pPr>
        <w:rPr>
          <w:b/>
          <w:bCs/>
          <w:lang w:val="en-US"/>
        </w:rPr>
      </w:pPr>
      <w:r w:rsidRPr="006D7A2C">
        <w:rPr>
          <w:b/>
          <w:bCs/>
          <w:lang w:val="en-US"/>
        </w:rPr>
        <w:t>MAIN</w:t>
      </w:r>
    </w:p>
    <w:p w14:paraId="61A5B447" w14:textId="2095B506" w:rsidR="006D7A2C" w:rsidRPr="001B5D89" w:rsidRDefault="006D7A2C" w:rsidP="001B5D89">
      <w:pPr>
        <w:pStyle w:val="ListParagraph"/>
        <w:numPr>
          <w:ilvl w:val="1"/>
          <w:numId w:val="14"/>
        </w:numPr>
        <w:rPr>
          <w:lang w:val="en-US"/>
        </w:rPr>
      </w:pPr>
      <w:r w:rsidRPr="001B5D89">
        <w:rPr>
          <w:lang w:val="en-US"/>
        </w:rPr>
        <w:t>How do</w:t>
      </w:r>
      <w:r w:rsidR="00D74F36">
        <w:rPr>
          <w:lang w:val="en-US"/>
        </w:rPr>
        <w:t xml:space="preserve">es urban climate factors </w:t>
      </w:r>
      <w:r w:rsidRPr="001B5D89">
        <w:rPr>
          <w:lang w:val="en-US"/>
        </w:rPr>
        <w:t>impact people’s mobility</w:t>
      </w:r>
      <w:r w:rsidR="00D74F36">
        <w:rPr>
          <w:lang w:val="en-US"/>
        </w:rPr>
        <w:t xml:space="preserve"> choices</w:t>
      </w:r>
      <w:r w:rsidRPr="001B5D89">
        <w:rPr>
          <w:lang w:val="en-US"/>
        </w:rPr>
        <w:t xml:space="preserve"> in the urban landscape of Seoul?</w:t>
      </w:r>
    </w:p>
    <w:p w14:paraId="57AA9CFC" w14:textId="68802BBD" w:rsidR="006D7A2C" w:rsidRDefault="006D7A2C" w:rsidP="00F75FFC">
      <w:pPr>
        <w:rPr>
          <w:b/>
          <w:bCs/>
          <w:lang w:val="en-US"/>
        </w:rPr>
      </w:pPr>
      <w:r>
        <w:rPr>
          <w:b/>
          <w:bCs/>
          <w:lang w:val="en-US"/>
        </w:rPr>
        <w:t>SECONDARY</w:t>
      </w:r>
    </w:p>
    <w:p w14:paraId="482F127D" w14:textId="77777777" w:rsidR="00B82C2A" w:rsidRDefault="006D7A2C" w:rsidP="001B5D8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del w:id="0" w:author="Michele Giampaolo" w:date="2024-11-05T10:34:00Z" w16du:dateUtc="2024-11-05T09:34:00Z">
        <w:r w:rsidRPr="001B5D89" w:rsidDel="00B82C2A">
          <w:rPr>
            <w:lang w:val="en-US"/>
          </w:rPr>
          <w:delText>To what extent do weather parameters explain mobility patterns and what are its limitations in comparison to user-reported comfort</w:delText>
        </w:r>
        <w:r w:rsidR="001B5D89" w:rsidDel="00B82C2A">
          <w:rPr>
            <w:lang w:val="en-US"/>
          </w:rPr>
          <w:delText>?</w:delText>
        </w:r>
      </w:del>
    </w:p>
    <w:p w14:paraId="5D4DEAB5" w14:textId="77777777" w:rsidR="0012073C" w:rsidRDefault="0012073C" w:rsidP="001B5D8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</w:p>
    <w:p w14:paraId="4C20A5D6" w14:textId="06C6F9B8" w:rsidR="0012073C" w:rsidDel="0012073C" w:rsidRDefault="0012073C" w:rsidP="001B5D89">
      <w:pPr>
        <w:pStyle w:val="ListParagraph"/>
        <w:numPr>
          <w:ilvl w:val="1"/>
          <w:numId w:val="14"/>
        </w:numPr>
        <w:spacing w:after="0" w:line="240" w:lineRule="auto"/>
        <w:rPr>
          <w:del w:id="1" w:author="Michele Giampaolo" w:date="2024-11-05T10:54:00Z" w16du:dateUtc="2024-11-05T09:54:00Z"/>
          <w:lang w:val="en-US"/>
        </w:rPr>
      </w:pPr>
      <w:del w:id="2" w:author="Michele Giampaolo" w:date="2024-11-05T10:34:00Z" w16du:dateUtc="2024-11-05T09:34:00Z">
        <w:r w:rsidRPr="0012073C" w:rsidDel="00B82C2A">
          <w:rPr>
            <w:color w:val="000000" w:themeColor="text1"/>
            <w:lang w:val="en-US"/>
          </w:rPr>
          <w:delText>To what extent do weather parameters explain</w:delText>
        </w:r>
      </w:del>
      <w:del w:id="3" w:author="Michele Giampaolo" w:date="2024-11-05T10:54:00Z" w16du:dateUtc="2024-11-05T09:54:00Z">
        <w:r w:rsidRPr="0012073C" w:rsidDel="0012073C">
          <w:rPr>
            <w:color w:val="000000" w:themeColor="text1"/>
            <w:lang w:val="en-US"/>
          </w:rPr>
          <w:delText xml:space="preserve"> </w:delText>
        </w:r>
        <w:r w:rsidDel="0012073C">
          <w:rPr>
            <w:lang w:val="en-US"/>
          </w:rPr>
          <w:delText>outdoor thermal comfort and how do these differ from reported thermal preference levels?</w:delText>
        </w:r>
      </w:del>
    </w:p>
    <w:p w14:paraId="70433A59" w14:textId="77777777" w:rsidR="0012073C" w:rsidRPr="0012073C" w:rsidRDefault="0012073C" w:rsidP="0012073C">
      <w:pPr>
        <w:spacing w:after="0" w:line="240" w:lineRule="auto"/>
        <w:rPr>
          <w:ins w:id="4" w:author="Michele Giampaolo" w:date="2024-11-05T10:34:00Z" w16du:dateUtc="2024-11-05T09:34:00Z"/>
          <w:lang w:val="en-US"/>
        </w:rPr>
      </w:pPr>
    </w:p>
    <w:p w14:paraId="362C2E18" w14:textId="5197D0B8" w:rsidR="00D028F1" w:rsidRDefault="00D028F1" w:rsidP="001B5D8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ins w:id="5" w:author="Michele Giampaolo" w:date="2024-11-05T10:19:00Z" w16du:dateUtc="2024-11-05T09:19:00Z">
        <w:r>
          <w:rPr>
            <w:lang w:val="en-US"/>
          </w:rPr>
          <w:t xml:space="preserve">Are mobility </w:t>
        </w:r>
      </w:ins>
      <w:ins w:id="6" w:author="Michele Giampaolo" w:date="2024-11-05T10:20:00Z" w16du:dateUtc="2024-11-05T09:20:00Z">
        <w:r>
          <w:rPr>
            <w:lang w:val="en-US"/>
          </w:rPr>
          <w:t xml:space="preserve">pattern more </w:t>
        </w:r>
        <w:commentRangeStart w:id="7"/>
        <w:r>
          <w:rPr>
            <w:lang w:val="en-US"/>
          </w:rPr>
          <w:t xml:space="preserve">indicating </w:t>
        </w:r>
      </w:ins>
      <w:commentRangeEnd w:id="7"/>
      <w:ins w:id="8" w:author="Michele Giampaolo" w:date="2024-11-05T10:39:00Z" w16du:dateUtc="2024-11-05T09:39:00Z">
        <w:r w:rsidR="00B36099">
          <w:rPr>
            <w:rStyle w:val="CommentReference"/>
          </w:rPr>
          <w:commentReference w:id="7"/>
        </w:r>
      </w:ins>
      <w:ins w:id="9" w:author="Michele Giampaolo" w:date="2024-11-05T10:20:00Z" w16du:dateUtc="2024-11-05T09:20:00Z">
        <w:r>
          <w:rPr>
            <w:lang w:val="en-US"/>
          </w:rPr>
          <w:t xml:space="preserve">than user reported </w:t>
        </w:r>
      </w:ins>
      <w:ins w:id="10" w:author="Michele Giampaolo" w:date="2024-11-05T10:21:00Z" w16du:dateUtc="2024-11-05T09:21:00Z">
        <w:r>
          <w:rPr>
            <w:lang w:val="en-US"/>
          </w:rPr>
          <w:t xml:space="preserve">thermal </w:t>
        </w:r>
        <w:commentRangeStart w:id="11"/>
        <w:r>
          <w:rPr>
            <w:lang w:val="en-US"/>
          </w:rPr>
          <w:t>preference</w:t>
        </w:r>
      </w:ins>
      <w:ins w:id="12" w:author="Michele Giampaolo" w:date="2024-11-05T10:20:00Z" w16du:dateUtc="2024-11-05T09:20:00Z">
        <w:r>
          <w:rPr>
            <w:lang w:val="en-US"/>
          </w:rPr>
          <w:t xml:space="preserve"> </w:t>
        </w:r>
      </w:ins>
      <w:commentRangeEnd w:id="11"/>
      <w:ins w:id="13" w:author="Michele Giampaolo" w:date="2024-11-05T10:21:00Z" w16du:dateUtc="2024-11-05T09:21:00Z">
        <w:r>
          <w:rPr>
            <w:rStyle w:val="CommentReference"/>
          </w:rPr>
          <w:commentReference w:id="11"/>
        </w:r>
      </w:ins>
      <w:ins w:id="14" w:author="Michele Giampaolo" w:date="2024-11-05T10:20:00Z" w16du:dateUtc="2024-11-05T09:20:00Z">
        <w:r>
          <w:rPr>
            <w:lang w:val="en-US"/>
          </w:rPr>
          <w:t xml:space="preserve">levels in assessing </w:t>
        </w:r>
      </w:ins>
      <w:ins w:id="15" w:author="Michele Giampaolo" w:date="2024-11-05T10:21:00Z" w16du:dateUtc="2024-11-05T09:21:00Z">
        <w:r>
          <w:rPr>
            <w:lang w:val="en-US"/>
          </w:rPr>
          <w:t>human comfort?</w:t>
        </w:r>
      </w:ins>
    </w:p>
    <w:p w14:paraId="009EB959" w14:textId="77777777" w:rsidR="001B5D89" w:rsidRPr="001B5D89" w:rsidRDefault="001B5D89" w:rsidP="001B5D89">
      <w:pPr>
        <w:spacing w:after="0" w:line="240" w:lineRule="auto"/>
        <w:rPr>
          <w:lang w:val="en-US"/>
        </w:rPr>
      </w:pPr>
    </w:p>
    <w:p w14:paraId="6027ACAA" w14:textId="51624D63" w:rsidR="006D7A2C" w:rsidRDefault="006D7A2C" w:rsidP="001B5D8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1B5D89">
        <w:rPr>
          <w:lang w:val="en-US"/>
        </w:rPr>
        <w:t xml:space="preserve">How do user reported thermal </w:t>
      </w:r>
      <w:del w:id="16" w:author="Michele Giampaolo" w:date="2024-11-05T10:24:00Z" w16du:dateUtc="2024-11-05T09:24:00Z">
        <w:r w:rsidRPr="001B5D89" w:rsidDel="00D028F1">
          <w:rPr>
            <w:lang w:val="en-US"/>
          </w:rPr>
          <w:delText xml:space="preserve">comfort </w:delText>
        </w:r>
      </w:del>
      <w:del w:id="17" w:author="Michele Giampaolo" w:date="2024-11-05T10:35:00Z" w16du:dateUtc="2024-11-05T09:35:00Z">
        <w:r w:rsidRPr="001B5D89" w:rsidDel="00B82C2A">
          <w:rPr>
            <w:lang w:val="en-US"/>
          </w:rPr>
          <w:delText>levels</w:delText>
        </w:r>
      </w:del>
      <w:ins w:id="18" w:author="Michele Giampaolo" w:date="2024-11-05T10:35:00Z" w16du:dateUtc="2024-11-05T09:35:00Z">
        <w:r w:rsidR="00B82C2A">
          <w:rPr>
            <w:lang w:val="en-US"/>
          </w:rPr>
          <w:t xml:space="preserve">preference </w:t>
        </w:r>
        <w:r w:rsidR="00B82C2A" w:rsidRPr="001B5D89">
          <w:rPr>
            <w:lang w:val="en-US"/>
          </w:rPr>
          <w:t>levels</w:t>
        </w:r>
      </w:ins>
      <w:r w:rsidRPr="001B5D89">
        <w:rPr>
          <w:lang w:val="en-US"/>
        </w:rPr>
        <w:t xml:space="preserve"> differ from the </w:t>
      </w:r>
      <w:commentRangeStart w:id="19"/>
      <w:r w:rsidRPr="001B5D89">
        <w:rPr>
          <w:lang w:val="en-US"/>
        </w:rPr>
        <w:t xml:space="preserve">expected </w:t>
      </w:r>
      <w:commentRangeEnd w:id="19"/>
      <w:r w:rsidR="00D028F1">
        <w:rPr>
          <w:rStyle w:val="CommentReference"/>
        </w:rPr>
        <w:commentReference w:id="19"/>
      </w:r>
      <w:r w:rsidRPr="001B5D89">
        <w:rPr>
          <w:lang w:val="en-US"/>
        </w:rPr>
        <w:t>comfort levels from weather parameters</w:t>
      </w:r>
      <w:r w:rsidR="001B5D89">
        <w:rPr>
          <w:lang w:val="en-US"/>
        </w:rPr>
        <w:t>?</w:t>
      </w:r>
    </w:p>
    <w:p w14:paraId="0BB93FBC" w14:textId="77777777" w:rsidR="001B5D89" w:rsidRPr="001B5D89" w:rsidRDefault="001B5D89" w:rsidP="001B5D89">
      <w:pPr>
        <w:spacing w:after="0" w:line="240" w:lineRule="auto"/>
        <w:rPr>
          <w:lang w:val="en-US"/>
        </w:rPr>
      </w:pPr>
    </w:p>
    <w:p w14:paraId="4BD6BCF4" w14:textId="5C6DCAE0" w:rsidR="006D7A2C" w:rsidRDefault="006D7A2C" w:rsidP="001B5D89">
      <w:pPr>
        <w:pStyle w:val="ListParagraph"/>
        <w:numPr>
          <w:ilvl w:val="1"/>
          <w:numId w:val="14"/>
        </w:numPr>
        <w:spacing w:after="0" w:line="240" w:lineRule="auto"/>
        <w:rPr>
          <w:ins w:id="20" w:author="Michele Giampaolo" w:date="2024-11-05T10:27:00Z" w16du:dateUtc="2024-11-05T09:27:00Z"/>
          <w:lang w:val="en-US"/>
        </w:rPr>
      </w:pPr>
      <w:r w:rsidRPr="001B5D89">
        <w:rPr>
          <w:lang w:val="en-US"/>
        </w:rPr>
        <w:lastRenderedPageBreak/>
        <w:t>How is mobility defined for the purposes of this research and how does this impact and potentially limit its findings?</w:t>
      </w:r>
    </w:p>
    <w:p w14:paraId="31DE12E5" w14:textId="77777777" w:rsidR="00B82C2A" w:rsidRPr="00B82C2A" w:rsidRDefault="00B82C2A">
      <w:pPr>
        <w:pStyle w:val="ListParagraph"/>
        <w:rPr>
          <w:ins w:id="21" w:author="Michele Giampaolo" w:date="2024-11-05T10:27:00Z" w16du:dateUtc="2024-11-05T09:27:00Z"/>
          <w:lang w:val="en-US"/>
        </w:rPr>
        <w:pPrChange w:id="22" w:author="Michele Giampaolo" w:date="2024-11-05T10:27:00Z" w16du:dateUtc="2024-11-05T09:27:00Z">
          <w:pPr>
            <w:pStyle w:val="ListParagraph"/>
            <w:numPr>
              <w:ilvl w:val="1"/>
              <w:numId w:val="14"/>
            </w:numPr>
            <w:spacing w:after="0" w:line="240" w:lineRule="auto"/>
            <w:ind w:left="360" w:hanging="360"/>
          </w:pPr>
        </w:pPrChange>
      </w:pPr>
    </w:p>
    <w:p w14:paraId="45C857D3" w14:textId="63FC910A" w:rsidR="00B82C2A" w:rsidRPr="001B5D89" w:rsidRDefault="00B82C2A" w:rsidP="001B5D8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ins w:id="23" w:author="Michele Giampaolo" w:date="2024-11-05T10:27:00Z" w16du:dateUtc="2024-11-05T09:27:00Z">
        <w:r>
          <w:rPr>
            <w:lang w:val="en-US"/>
          </w:rPr>
          <w:t>To what ex</w:t>
        </w:r>
      </w:ins>
      <w:ins w:id="24" w:author="Michele Giampaolo" w:date="2024-11-05T10:28:00Z" w16du:dateUtc="2024-11-05T09:28:00Z">
        <w:r>
          <w:rPr>
            <w:lang w:val="en-US"/>
          </w:rPr>
          <w:t>tent can graph NN be use to automatically detection of mobility patterns?</w:t>
        </w:r>
      </w:ins>
    </w:p>
    <w:p w14:paraId="32065D6F" w14:textId="526A1A4D" w:rsidR="00F67DED" w:rsidRDefault="00F67DED">
      <w:pPr>
        <w:rPr>
          <w:lang w:val="en-US"/>
        </w:rPr>
      </w:pPr>
      <w:r>
        <w:rPr>
          <w:lang w:val="en-US"/>
        </w:rPr>
        <w:br w:type="page"/>
      </w:r>
    </w:p>
    <w:p w14:paraId="4B7FD48A" w14:textId="7EDBB6C1" w:rsidR="006D7A2C" w:rsidRPr="00F67DED" w:rsidRDefault="00F67DED" w:rsidP="00F75FFC">
      <w:pPr>
        <w:rPr>
          <w:color w:val="FF0000"/>
          <w:lang w:val="en-US"/>
        </w:rPr>
      </w:pPr>
      <w:r w:rsidRPr="00F67DED">
        <w:rPr>
          <w:color w:val="FF0000"/>
          <w:lang w:val="en-US"/>
        </w:rPr>
        <w:lastRenderedPageBreak/>
        <w:t>November 5</w:t>
      </w:r>
      <w:r w:rsidRPr="00F67DED">
        <w:rPr>
          <w:color w:val="FF0000"/>
          <w:vertAlign w:val="superscript"/>
          <w:lang w:val="en-US"/>
        </w:rPr>
        <w:t>th</w:t>
      </w:r>
      <w:r w:rsidRPr="00F67DED">
        <w:rPr>
          <w:color w:val="FF0000"/>
          <w:lang w:val="en-US"/>
        </w:rPr>
        <w:t xml:space="preserve"> Meeting:</w:t>
      </w:r>
    </w:p>
    <w:p w14:paraId="2AB77C12" w14:textId="2A416C0E" w:rsidR="00F75FFC" w:rsidRDefault="00F67DED" w:rsidP="006B6E53">
      <w:pPr>
        <w:rPr>
          <w:ins w:id="25" w:author="Michele Giampaolo" w:date="2024-11-05T10:36:00Z" w16du:dateUtc="2024-11-05T09:36:00Z"/>
          <w:lang w:val="en-US"/>
        </w:rPr>
      </w:pPr>
      <w:r>
        <w:rPr>
          <w:lang w:val="en-US"/>
        </w:rPr>
        <w:t>Message  Clara about P2 registration</w:t>
      </w:r>
    </w:p>
    <w:p w14:paraId="48D83DB9" w14:textId="0D9FF24B" w:rsidR="00B82C2A" w:rsidRDefault="00B82C2A" w:rsidP="006B6E53">
      <w:pPr>
        <w:rPr>
          <w:lang w:val="en-US"/>
        </w:rPr>
      </w:pPr>
      <w:ins w:id="26" w:author="Michele Giampaolo" w:date="2024-11-05T10:36:00Z" w16du:dateUtc="2024-11-05T09:36:00Z">
        <w:r>
          <w:rPr>
            <w:lang w:val="en-US"/>
          </w:rPr>
          <w:t>Refine questions to tell a story</w:t>
        </w:r>
      </w:ins>
    </w:p>
    <w:p w14:paraId="0BFF1FDF" w14:textId="3FBF9E83" w:rsidR="00B36099" w:rsidRDefault="00B36099" w:rsidP="006B6E53">
      <w:pPr>
        <w:rPr>
          <w:lang w:val="en-US"/>
        </w:rPr>
      </w:pPr>
      <w:r>
        <w:rPr>
          <w:lang w:val="en-US"/>
        </w:rPr>
        <w:t>Define Theoretical Framework – graph, relations between elements, data</w:t>
      </w:r>
    </w:p>
    <w:p w14:paraId="009C2200" w14:textId="77777777" w:rsidR="00D31037" w:rsidRDefault="00D31037" w:rsidP="006B6E53">
      <w:pPr>
        <w:rPr>
          <w:lang w:val="en-US"/>
        </w:rPr>
      </w:pPr>
    </w:p>
    <w:p w14:paraId="38445773" w14:textId="77777777" w:rsidR="00D31037" w:rsidRDefault="00D31037" w:rsidP="006B6E53">
      <w:pPr>
        <w:rPr>
          <w:lang w:val="en-US"/>
        </w:rPr>
      </w:pPr>
    </w:p>
    <w:p w14:paraId="76A913DA" w14:textId="77777777" w:rsidR="00D31037" w:rsidRDefault="00D31037" w:rsidP="006B6E53">
      <w:pPr>
        <w:rPr>
          <w:lang w:val="en-US"/>
        </w:rPr>
      </w:pPr>
    </w:p>
    <w:p w14:paraId="6CA5872E" w14:textId="77777777" w:rsidR="00D31037" w:rsidRDefault="00D31037" w:rsidP="006B6E53">
      <w:pPr>
        <w:rPr>
          <w:lang w:val="en-US"/>
        </w:rPr>
      </w:pPr>
    </w:p>
    <w:p w14:paraId="210ED3E4" w14:textId="50E3A1B3" w:rsidR="00D31037" w:rsidRDefault="00D31037">
      <w:pPr>
        <w:rPr>
          <w:lang w:val="en-US"/>
        </w:rPr>
      </w:pPr>
      <w:r>
        <w:rPr>
          <w:lang w:val="en-US"/>
        </w:rPr>
        <w:br w:type="page"/>
      </w:r>
    </w:p>
    <w:p w14:paraId="47BF41FE" w14:textId="77777777" w:rsidR="00D31037" w:rsidRDefault="00D31037" w:rsidP="006B6E53">
      <w:pPr>
        <w:rPr>
          <w:lang w:val="en-US"/>
        </w:rPr>
      </w:pPr>
    </w:p>
    <w:p w14:paraId="140882FA" w14:textId="77777777" w:rsidR="00D31037" w:rsidRDefault="00D31037" w:rsidP="006B6E53">
      <w:pPr>
        <w:rPr>
          <w:lang w:val="en-US"/>
        </w:rPr>
      </w:pPr>
    </w:p>
    <w:p w14:paraId="21BBBD43" w14:textId="0E5F0461" w:rsidR="006B6F50" w:rsidRDefault="006B6F50" w:rsidP="006B6F50">
      <w:pPr>
        <w:spacing w:after="0"/>
        <w:rPr>
          <w:b/>
          <w:bCs/>
          <w:color w:val="FF0000"/>
          <w:sz w:val="36"/>
          <w:szCs w:val="36"/>
          <w:lang w:val="en-US"/>
        </w:rPr>
      </w:pPr>
      <w:r w:rsidRPr="00B75931">
        <w:rPr>
          <w:b/>
          <w:bCs/>
          <w:color w:val="FF0000"/>
          <w:sz w:val="36"/>
          <w:szCs w:val="36"/>
          <w:lang w:val="en-US"/>
        </w:rPr>
        <w:t xml:space="preserve">Week </w:t>
      </w:r>
      <w:r>
        <w:rPr>
          <w:b/>
          <w:bCs/>
          <w:color w:val="FF0000"/>
          <w:sz w:val="36"/>
          <w:szCs w:val="36"/>
          <w:lang w:val="en-US"/>
        </w:rPr>
        <w:t>7</w:t>
      </w:r>
      <w:r w:rsidRPr="00B75931">
        <w:rPr>
          <w:b/>
          <w:bCs/>
          <w:color w:val="FF0000"/>
          <w:sz w:val="36"/>
          <w:szCs w:val="36"/>
          <w:lang w:val="en-US"/>
        </w:rPr>
        <w:t xml:space="preserve"> and </w:t>
      </w:r>
      <w:r>
        <w:rPr>
          <w:b/>
          <w:bCs/>
          <w:color w:val="FF0000"/>
          <w:sz w:val="36"/>
          <w:szCs w:val="36"/>
          <w:lang w:val="en-US"/>
        </w:rPr>
        <w:t>8</w:t>
      </w:r>
      <w:r w:rsidRPr="00B75931">
        <w:rPr>
          <w:b/>
          <w:bCs/>
          <w:color w:val="FF0000"/>
          <w:sz w:val="36"/>
          <w:szCs w:val="36"/>
          <w:lang w:val="en-US"/>
        </w:rPr>
        <w:t xml:space="preserve">: </w:t>
      </w:r>
      <w:r w:rsidRPr="006B6F50">
        <w:rPr>
          <w:color w:val="FF0000"/>
          <w:sz w:val="36"/>
          <w:szCs w:val="36"/>
          <w:lang w:val="en-US"/>
        </w:rPr>
        <w:t>P1</w:t>
      </w:r>
      <w:r w:rsidR="004D31FE">
        <w:rPr>
          <w:color w:val="FF0000"/>
          <w:sz w:val="36"/>
          <w:szCs w:val="36"/>
          <w:lang w:val="en-US"/>
        </w:rPr>
        <w:t>!</w:t>
      </w:r>
    </w:p>
    <w:p w14:paraId="1369B0FA" w14:textId="2F3C47E2" w:rsidR="006B6F50" w:rsidRPr="006B6F50" w:rsidRDefault="006B6F50" w:rsidP="006B6F50">
      <w:pPr>
        <w:spacing w:after="0"/>
        <w:rPr>
          <w:sz w:val="36"/>
          <w:szCs w:val="36"/>
          <w:lang w:val="en-US"/>
        </w:rPr>
      </w:pPr>
      <w:r w:rsidRPr="006B6F50">
        <w:rPr>
          <w:sz w:val="36"/>
          <w:szCs w:val="36"/>
          <w:lang w:val="en-US"/>
        </w:rPr>
        <w:t>November 5</w:t>
      </w:r>
      <w:r w:rsidRPr="006B6F50">
        <w:rPr>
          <w:sz w:val="36"/>
          <w:szCs w:val="36"/>
          <w:vertAlign w:val="superscript"/>
          <w:lang w:val="en-US"/>
        </w:rPr>
        <w:t>th</w:t>
      </w:r>
      <w:r w:rsidRPr="006B6F50">
        <w:rPr>
          <w:sz w:val="36"/>
          <w:szCs w:val="36"/>
          <w:lang w:val="en-US"/>
        </w:rPr>
        <w:t xml:space="preserve"> – November 19</w:t>
      </w:r>
      <w:r w:rsidRPr="006B6F50">
        <w:rPr>
          <w:sz w:val="36"/>
          <w:szCs w:val="36"/>
          <w:vertAlign w:val="superscript"/>
          <w:lang w:val="en-US"/>
        </w:rPr>
        <w:t>th</w:t>
      </w:r>
      <w:r w:rsidRPr="006B6F50">
        <w:rPr>
          <w:sz w:val="36"/>
          <w:szCs w:val="36"/>
          <w:lang w:val="en-US"/>
        </w:rPr>
        <w:t xml:space="preserve"> </w:t>
      </w:r>
    </w:p>
    <w:p w14:paraId="5B5550D1" w14:textId="77777777" w:rsidR="00D31037" w:rsidRDefault="00D31037" w:rsidP="006B6E53">
      <w:pPr>
        <w:rPr>
          <w:lang w:val="en-US"/>
        </w:rPr>
      </w:pPr>
    </w:p>
    <w:p w14:paraId="3A5607FF" w14:textId="0978D338" w:rsidR="00D31037" w:rsidRDefault="00D31037" w:rsidP="006B6E53">
      <w:pPr>
        <w:rPr>
          <w:lang w:val="en-US"/>
        </w:rPr>
      </w:pPr>
      <w:r>
        <w:rPr>
          <w:lang w:val="en-US"/>
        </w:rPr>
        <w:t>Original Topic Title:</w:t>
      </w:r>
    </w:p>
    <w:p w14:paraId="6EAE7151" w14:textId="2FD80B19" w:rsidR="00D31037" w:rsidRDefault="00D31037" w:rsidP="006B6E53">
      <w:pPr>
        <w:rPr>
          <w:lang w:val="en-US"/>
        </w:rPr>
      </w:pPr>
      <w:r w:rsidRPr="00D31037">
        <w:rPr>
          <w:lang w:val="en-US"/>
        </w:rPr>
        <w:t>Urban Form, Climate and Personal Comfort in a Highly Dense Urban Environment</w:t>
      </w:r>
    </w:p>
    <w:p w14:paraId="2A9E6065" w14:textId="77777777" w:rsidR="00D31037" w:rsidRDefault="00D31037" w:rsidP="006B6E53">
      <w:pPr>
        <w:rPr>
          <w:lang w:val="en-US"/>
        </w:rPr>
      </w:pPr>
    </w:p>
    <w:p w14:paraId="6B8956DF" w14:textId="2E18D38F" w:rsidR="00D31037" w:rsidRDefault="00D31037" w:rsidP="006B6E53">
      <w:pPr>
        <w:rPr>
          <w:lang w:val="en-US"/>
        </w:rPr>
      </w:pPr>
      <w:r>
        <w:rPr>
          <w:lang w:val="en-US"/>
        </w:rPr>
        <w:t>Title for Singapore presentation:</w:t>
      </w:r>
    </w:p>
    <w:p w14:paraId="7ED3023B" w14:textId="7787D7FA" w:rsidR="00D31037" w:rsidRDefault="00D31037" w:rsidP="00D31037">
      <w:pPr>
        <w:rPr>
          <w:lang w:val="en-US"/>
        </w:rPr>
      </w:pPr>
      <w:r w:rsidRPr="00D31037">
        <w:rPr>
          <w:lang w:val="en-US"/>
        </w:rPr>
        <w:t>The Effect of Climate on Urban Mobility</w:t>
      </w:r>
      <w:r>
        <w:rPr>
          <w:lang w:val="en-US"/>
        </w:rPr>
        <w:t>: The Seoul Case Study</w:t>
      </w:r>
    </w:p>
    <w:p w14:paraId="0EA0A214" w14:textId="77777777" w:rsidR="00E350B2" w:rsidRDefault="00E350B2" w:rsidP="00D31037">
      <w:pPr>
        <w:rPr>
          <w:lang w:val="en-US"/>
        </w:rPr>
      </w:pPr>
    </w:p>
    <w:p w14:paraId="2390F3B7" w14:textId="4BF7043C" w:rsidR="00D31037" w:rsidRDefault="00D31037" w:rsidP="00D31037">
      <w:pPr>
        <w:rPr>
          <w:lang w:val="en-US"/>
        </w:rPr>
      </w:pPr>
      <w:r>
        <w:rPr>
          <w:lang w:val="en-US"/>
        </w:rPr>
        <w:t>Main Research Question:</w:t>
      </w:r>
    </w:p>
    <w:p w14:paraId="2E57A43A" w14:textId="4E6DAA26" w:rsidR="00D31037" w:rsidRDefault="00D31037" w:rsidP="00D31037">
      <w:pPr>
        <w:rPr>
          <w:lang w:val="en-US"/>
        </w:rPr>
      </w:pPr>
      <w:r w:rsidRPr="001B5D89">
        <w:rPr>
          <w:lang w:val="en-US"/>
        </w:rPr>
        <w:t>How do</w:t>
      </w:r>
      <w:r>
        <w:rPr>
          <w:lang w:val="en-US"/>
        </w:rPr>
        <w:t xml:space="preserve"> urban climate factors </w:t>
      </w:r>
      <w:r w:rsidRPr="001B5D89">
        <w:rPr>
          <w:lang w:val="en-US"/>
        </w:rPr>
        <w:t>impact people’s mobility</w:t>
      </w:r>
      <w:r>
        <w:rPr>
          <w:lang w:val="en-US"/>
        </w:rPr>
        <w:t xml:space="preserve"> choices</w:t>
      </w:r>
      <w:r w:rsidRPr="001B5D89">
        <w:rPr>
          <w:lang w:val="en-US"/>
        </w:rPr>
        <w:t xml:space="preserve"> in the urban landscape of Seoul</w:t>
      </w:r>
    </w:p>
    <w:p w14:paraId="1315B3DA" w14:textId="77777777" w:rsidR="00D31037" w:rsidRDefault="00D31037" w:rsidP="00D31037">
      <w:pPr>
        <w:rPr>
          <w:lang w:val="en-US"/>
        </w:rPr>
      </w:pPr>
    </w:p>
    <w:p w14:paraId="13C62B0A" w14:textId="1B04F6D3" w:rsidR="00D31037" w:rsidRPr="00D31037" w:rsidRDefault="00D31037" w:rsidP="00D31037">
      <w:pPr>
        <w:rPr>
          <w:b/>
          <w:bCs/>
          <w:lang w:val="en-US"/>
        </w:rPr>
      </w:pPr>
      <w:r w:rsidRPr="00D31037">
        <w:rPr>
          <w:b/>
          <w:bCs/>
          <w:lang w:val="en-US"/>
        </w:rPr>
        <w:t>P1 Title:</w:t>
      </w:r>
    </w:p>
    <w:p w14:paraId="21B7EB84" w14:textId="29140896" w:rsidR="00787F8A" w:rsidRDefault="00D31037" w:rsidP="00D31037">
      <w:pPr>
        <w:rPr>
          <w:lang w:val="en-US"/>
        </w:rPr>
      </w:pPr>
      <w:r>
        <w:rPr>
          <w:lang w:val="en-US"/>
        </w:rPr>
        <w:t>The Impact of Urban Climate on Personal Mobility Choices: A Case Study of Seoul’s High-Density Environment</w:t>
      </w:r>
    </w:p>
    <w:p w14:paraId="35297BA9" w14:textId="77777777" w:rsidR="00C5764D" w:rsidRDefault="00C5764D" w:rsidP="00D31037">
      <w:pPr>
        <w:rPr>
          <w:lang w:val="en-US"/>
        </w:rPr>
      </w:pPr>
    </w:p>
    <w:p w14:paraId="4211A8DB" w14:textId="3A87A0C7" w:rsidR="00C5764D" w:rsidRPr="00C5764D" w:rsidRDefault="00787F8A" w:rsidP="00D31037">
      <w:pPr>
        <w:rPr>
          <w:b/>
          <w:bCs/>
          <w:lang w:val="en-US"/>
        </w:rPr>
      </w:pPr>
      <w:r w:rsidRPr="006B6F50">
        <w:rPr>
          <w:b/>
          <w:bCs/>
          <w:lang w:val="en-US"/>
        </w:rPr>
        <w:t>P1 Description:</w:t>
      </w:r>
    </w:p>
    <w:p w14:paraId="1A9D50BE" w14:textId="13D0C6B0" w:rsidR="00D31037" w:rsidRDefault="00787F8A" w:rsidP="006B6E53">
      <w:pPr>
        <w:rPr>
          <w:lang w:val="en-US"/>
        </w:rPr>
      </w:pPr>
      <w:r>
        <w:rPr>
          <w:lang w:val="en-US"/>
        </w:rPr>
        <w:t xml:space="preserve">The project aims to </w:t>
      </w:r>
      <w:r w:rsidR="00C5764D">
        <w:rPr>
          <w:lang w:val="en-US"/>
        </w:rPr>
        <w:t>explore</w:t>
      </w:r>
      <w:r>
        <w:rPr>
          <w:lang w:val="en-US"/>
        </w:rPr>
        <w:t xml:space="preserve"> patterns between </w:t>
      </w:r>
      <w:r w:rsidR="00C5764D">
        <w:rPr>
          <w:lang w:val="en-US"/>
        </w:rPr>
        <w:t xml:space="preserve">the </w:t>
      </w:r>
      <w:r>
        <w:rPr>
          <w:lang w:val="en-US"/>
        </w:rPr>
        <w:t xml:space="preserve">mobility data of 22 participants and climate parameters over </w:t>
      </w:r>
      <w:r w:rsidR="006B6F50">
        <w:rPr>
          <w:lang w:val="en-US"/>
        </w:rPr>
        <w:t>a</w:t>
      </w:r>
      <w:r>
        <w:rPr>
          <w:lang w:val="en-US"/>
        </w:rPr>
        <w:t xml:space="preserve"> </w:t>
      </w:r>
      <w:r w:rsidR="00360E45">
        <w:rPr>
          <w:lang w:val="en-US"/>
        </w:rPr>
        <w:t>7</w:t>
      </w:r>
      <w:r w:rsidR="006B6F50">
        <w:rPr>
          <w:lang w:val="en-US"/>
        </w:rPr>
        <w:t>-</w:t>
      </w:r>
      <w:r w:rsidR="00360E45">
        <w:rPr>
          <w:lang w:val="en-US"/>
        </w:rPr>
        <w:t>week</w:t>
      </w:r>
      <w:r>
        <w:rPr>
          <w:lang w:val="en-US"/>
        </w:rPr>
        <w:t xml:space="preserve"> period in Seoul</w:t>
      </w:r>
      <w:r w:rsidR="006B6F50">
        <w:rPr>
          <w:lang w:val="en-US"/>
        </w:rPr>
        <w:t>, South Korea</w:t>
      </w:r>
      <w:r>
        <w:rPr>
          <w:lang w:val="en-US"/>
        </w:rPr>
        <w:t xml:space="preserve">. The project will </w:t>
      </w:r>
      <w:r w:rsidR="006B6F50">
        <w:rPr>
          <w:lang w:val="en-US"/>
        </w:rPr>
        <w:t>analyze</w:t>
      </w:r>
      <w:r>
        <w:rPr>
          <w:lang w:val="en-US"/>
        </w:rPr>
        <w:t xml:space="preserve"> spatial </w:t>
      </w:r>
      <w:r w:rsidR="006B6F50">
        <w:rPr>
          <w:lang w:val="en-US"/>
        </w:rPr>
        <w:t>data</w:t>
      </w:r>
      <w:r>
        <w:rPr>
          <w:lang w:val="en-US"/>
        </w:rPr>
        <w:t xml:space="preserve"> of </w:t>
      </w:r>
      <w:r w:rsidR="00C5764D">
        <w:rPr>
          <w:lang w:val="en-US"/>
        </w:rPr>
        <w:t xml:space="preserve">the </w:t>
      </w:r>
      <w:r>
        <w:rPr>
          <w:lang w:val="en-US"/>
        </w:rPr>
        <w:t xml:space="preserve">participant’s locations, </w:t>
      </w:r>
      <w:r w:rsidR="00C5764D">
        <w:rPr>
          <w:lang w:val="en-US"/>
        </w:rPr>
        <w:t>using</w:t>
      </w:r>
      <w:r>
        <w:rPr>
          <w:lang w:val="en-US"/>
        </w:rPr>
        <w:t xml:space="preserve"> Graph Neural </w:t>
      </w:r>
      <w:r w:rsidR="006B6F50">
        <w:rPr>
          <w:lang w:val="en-US"/>
        </w:rPr>
        <w:t>Networks</w:t>
      </w:r>
      <w:r w:rsidR="00C5764D">
        <w:rPr>
          <w:lang w:val="en-US"/>
        </w:rPr>
        <w:t xml:space="preserve"> (GNNs) to identify quantifiable mobility patterns</w:t>
      </w:r>
      <w:r>
        <w:rPr>
          <w:lang w:val="en-US"/>
        </w:rPr>
        <w:t xml:space="preserve">. </w:t>
      </w:r>
      <w:r w:rsidR="00C5764D">
        <w:rPr>
          <w:lang w:val="en-US"/>
        </w:rPr>
        <w:t>It</w:t>
      </w:r>
      <w:r>
        <w:rPr>
          <w:lang w:val="en-US"/>
        </w:rPr>
        <w:t xml:space="preserve"> will then </w:t>
      </w:r>
      <w:r w:rsidR="00C5764D">
        <w:rPr>
          <w:lang w:val="en-US"/>
        </w:rPr>
        <w:t>examine potential</w:t>
      </w:r>
      <w:r>
        <w:rPr>
          <w:lang w:val="en-US"/>
        </w:rPr>
        <w:t xml:space="preserve"> correlation</w:t>
      </w:r>
      <w:r w:rsidR="00C5764D">
        <w:rPr>
          <w:lang w:val="en-US"/>
        </w:rPr>
        <w:t>s</w:t>
      </w:r>
      <w:r>
        <w:rPr>
          <w:lang w:val="en-US"/>
        </w:rPr>
        <w:t xml:space="preserve"> between the</w:t>
      </w:r>
      <w:r w:rsidR="00C5764D">
        <w:rPr>
          <w:lang w:val="en-US"/>
        </w:rPr>
        <w:t xml:space="preserve"> identified mobility</w:t>
      </w:r>
      <w:r>
        <w:rPr>
          <w:lang w:val="en-US"/>
        </w:rPr>
        <w:t xml:space="preserve"> patterns and external climate parameters, gathered from weather stations in the city and remote sensing datasets. </w:t>
      </w:r>
      <w:r w:rsidR="006B6F50">
        <w:rPr>
          <w:lang w:val="en-US"/>
        </w:rPr>
        <w:t>Secondary</w:t>
      </w:r>
      <w:r>
        <w:rPr>
          <w:lang w:val="en-US"/>
        </w:rPr>
        <w:t xml:space="preserve"> objectives </w:t>
      </w:r>
      <w:r w:rsidR="006B6F50">
        <w:rPr>
          <w:lang w:val="en-US"/>
        </w:rPr>
        <w:t>include</w:t>
      </w:r>
      <w:r>
        <w:rPr>
          <w:lang w:val="en-US"/>
        </w:rPr>
        <w:t xml:space="preserve"> </w:t>
      </w:r>
      <w:r w:rsidR="006B6F50">
        <w:rPr>
          <w:lang w:val="en-US"/>
        </w:rPr>
        <w:t xml:space="preserve">evaluating </w:t>
      </w:r>
      <w:r w:rsidR="00C5764D">
        <w:rPr>
          <w:lang w:val="en-US"/>
        </w:rPr>
        <w:t xml:space="preserve">the effectiveness of </w:t>
      </w:r>
      <w:r w:rsidR="006B6F50">
        <w:rPr>
          <w:lang w:val="en-US"/>
        </w:rPr>
        <w:t xml:space="preserve">GNNs in detecting mobility patterns and comparing </w:t>
      </w:r>
      <w:r>
        <w:rPr>
          <w:lang w:val="en-US"/>
        </w:rPr>
        <w:t>the</w:t>
      </w:r>
      <w:r w:rsidR="006B6F50">
        <w:rPr>
          <w:lang w:val="en-US"/>
        </w:rPr>
        <w:t xml:space="preserve"> project’s</w:t>
      </w:r>
      <w:r>
        <w:rPr>
          <w:lang w:val="en-US"/>
        </w:rPr>
        <w:t xml:space="preserve"> </w:t>
      </w:r>
      <w:r w:rsidR="00C5764D">
        <w:rPr>
          <w:lang w:val="en-US"/>
        </w:rPr>
        <w:t>findings</w:t>
      </w:r>
      <w:r>
        <w:rPr>
          <w:lang w:val="en-US"/>
        </w:rPr>
        <w:t xml:space="preserve"> with participants’ self-reported climate preferences and </w:t>
      </w:r>
      <w:r w:rsidR="006B6F50">
        <w:rPr>
          <w:lang w:val="en-US"/>
        </w:rPr>
        <w:t>c</w:t>
      </w:r>
      <w:r>
        <w:rPr>
          <w:lang w:val="en-US"/>
        </w:rPr>
        <w:t xml:space="preserve">limate </w:t>
      </w:r>
      <w:r w:rsidR="006B6F50">
        <w:rPr>
          <w:lang w:val="en-US"/>
        </w:rPr>
        <w:t>c</w:t>
      </w:r>
      <w:r>
        <w:rPr>
          <w:lang w:val="en-US"/>
        </w:rPr>
        <w:t>omfort models</w:t>
      </w:r>
      <w:r w:rsidR="00C5764D">
        <w:rPr>
          <w:lang w:val="en-US"/>
        </w:rPr>
        <w:t>. This latter comparison will help determine</w:t>
      </w:r>
      <w:r>
        <w:rPr>
          <w:lang w:val="en-US"/>
        </w:rPr>
        <w:t xml:space="preserve"> whether mobility patterns can </w:t>
      </w:r>
      <w:r w:rsidR="00925262">
        <w:rPr>
          <w:lang w:val="en-US"/>
        </w:rPr>
        <w:t xml:space="preserve">offer insight on </w:t>
      </w:r>
      <w:r w:rsidR="00C5764D">
        <w:rPr>
          <w:lang w:val="en-US"/>
        </w:rPr>
        <w:t>human climate</w:t>
      </w:r>
      <w:r w:rsidR="00925262">
        <w:rPr>
          <w:lang w:val="en-US"/>
        </w:rPr>
        <w:t xml:space="preserve"> comfort levels. </w:t>
      </w:r>
    </w:p>
    <w:p w14:paraId="1A5C13E5" w14:textId="77777777" w:rsidR="0092074B" w:rsidRDefault="0092074B" w:rsidP="006B6E53">
      <w:pPr>
        <w:rPr>
          <w:lang w:val="en-US"/>
        </w:rPr>
      </w:pPr>
    </w:p>
    <w:p w14:paraId="52666B4A" w14:textId="37802519" w:rsidR="0092074B" w:rsidRDefault="0092074B" w:rsidP="006B6E53">
      <w:pPr>
        <w:rPr>
          <w:lang w:val="en-US"/>
        </w:rPr>
      </w:pPr>
    </w:p>
    <w:p w14:paraId="4A5692E3" w14:textId="77777777" w:rsidR="00E350B2" w:rsidRDefault="00E350B2" w:rsidP="006B6E53">
      <w:pPr>
        <w:rPr>
          <w:lang w:val="en-US"/>
        </w:rPr>
      </w:pPr>
    </w:p>
    <w:p w14:paraId="0D097B5B" w14:textId="77777777" w:rsidR="00E350B2" w:rsidRDefault="00E350B2" w:rsidP="006B6E53">
      <w:pPr>
        <w:rPr>
          <w:lang w:val="en-US"/>
        </w:rPr>
      </w:pPr>
    </w:p>
    <w:p w14:paraId="23F248BF" w14:textId="77777777" w:rsidR="0092074B" w:rsidRDefault="0092074B" w:rsidP="006B6E53">
      <w:pPr>
        <w:rPr>
          <w:lang w:val="en-US"/>
        </w:rPr>
      </w:pPr>
    </w:p>
    <w:p w14:paraId="6BD0812E" w14:textId="77777777" w:rsidR="0092074B" w:rsidRDefault="0092074B" w:rsidP="006B6E53">
      <w:pPr>
        <w:rPr>
          <w:lang w:val="en-US"/>
        </w:rPr>
      </w:pPr>
    </w:p>
    <w:p w14:paraId="30C67128" w14:textId="57163367" w:rsidR="00E350B2" w:rsidRDefault="00E350B2" w:rsidP="0092074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Reworked and reordered research questions: </w:t>
      </w:r>
    </w:p>
    <w:p w14:paraId="3B7C7435" w14:textId="4E8DCB8B" w:rsidR="0092074B" w:rsidRPr="006D7A2C" w:rsidRDefault="0092074B" w:rsidP="0092074B">
      <w:pPr>
        <w:rPr>
          <w:b/>
          <w:bCs/>
          <w:lang w:val="en-US"/>
        </w:rPr>
      </w:pPr>
      <w:r w:rsidRPr="006D7A2C">
        <w:rPr>
          <w:b/>
          <w:bCs/>
          <w:lang w:val="en-US"/>
        </w:rPr>
        <w:t>MAIN</w:t>
      </w:r>
    </w:p>
    <w:p w14:paraId="3082FAEF" w14:textId="22C37538" w:rsidR="0092074B" w:rsidRPr="001B5D89" w:rsidRDefault="0092074B" w:rsidP="0092074B">
      <w:pPr>
        <w:pStyle w:val="ListParagraph"/>
        <w:numPr>
          <w:ilvl w:val="1"/>
          <w:numId w:val="14"/>
        </w:numPr>
        <w:rPr>
          <w:lang w:val="en-US"/>
        </w:rPr>
      </w:pPr>
      <w:r w:rsidRPr="001B5D89">
        <w:rPr>
          <w:lang w:val="en-US"/>
        </w:rPr>
        <w:t>How do</w:t>
      </w:r>
      <w:r>
        <w:rPr>
          <w:lang w:val="en-US"/>
        </w:rPr>
        <w:t xml:space="preserve"> </w:t>
      </w:r>
      <w:r w:rsidRPr="0092074B">
        <w:rPr>
          <w:color w:val="C00000"/>
          <w:lang w:val="en-US"/>
        </w:rPr>
        <w:t xml:space="preserve">urban climate factors </w:t>
      </w:r>
      <w:r w:rsidRPr="001B5D89">
        <w:rPr>
          <w:lang w:val="en-US"/>
        </w:rPr>
        <w:t xml:space="preserve">impact people’s </w:t>
      </w:r>
      <w:r w:rsidRPr="00367FA6">
        <w:rPr>
          <w:color w:val="A02B93" w:themeColor="accent5"/>
          <w:lang w:val="en-US"/>
        </w:rPr>
        <w:t xml:space="preserve">mobility choices </w:t>
      </w:r>
      <w:r w:rsidRPr="001B5D89">
        <w:rPr>
          <w:lang w:val="en-US"/>
        </w:rPr>
        <w:t>in the urban landscape of Seoul?</w:t>
      </w:r>
    </w:p>
    <w:p w14:paraId="379644E8" w14:textId="2AC085F5" w:rsidR="0092074B" w:rsidRPr="0092074B" w:rsidRDefault="0092074B" w:rsidP="0092074B">
      <w:pPr>
        <w:rPr>
          <w:b/>
          <w:bCs/>
          <w:lang w:val="en-US"/>
        </w:rPr>
      </w:pPr>
      <w:r>
        <w:rPr>
          <w:b/>
          <w:bCs/>
          <w:lang w:val="en-US"/>
        </w:rPr>
        <w:t>SECONDARY</w:t>
      </w:r>
    </w:p>
    <w:p w14:paraId="593ED92C" w14:textId="226F0B3A" w:rsidR="0092074B" w:rsidRDefault="0092074B" w:rsidP="0092074B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To what extent can </w:t>
      </w:r>
      <w:r>
        <w:rPr>
          <w:color w:val="000000" w:themeColor="text1"/>
          <w:lang w:val="en-US"/>
        </w:rPr>
        <w:t>G</w:t>
      </w:r>
      <w:r w:rsidRPr="0092074B">
        <w:rPr>
          <w:color w:val="000000" w:themeColor="text1"/>
          <w:lang w:val="en-US"/>
        </w:rPr>
        <w:t>NN</w:t>
      </w:r>
      <w:r>
        <w:rPr>
          <w:color w:val="000000" w:themeColor="text1"/>
          <w:lang w:val="en-US"/>
        </w:rPr>
        <w:t>s</w:t>
      </w:r>
      <w:r w:rsidRPr="0092074B">
        <w:rPr>
          <w:color w:val="000000" w:themeColor="text1"/>
          <w:lang w:val="en-US"/>
        </w:rPr>
        <w:t xml:space="preserve"> be use</w:t>
      </w:r>
      <w:r>
        <w:rPr>
          <w:color w:val="000000" w:themeColor="text1"/>
          <w:lang w:val="en-US"/>
        </w:rPr>
        <w:t>d</w:t>
      </w:r>
      <w:r w:rsidRPr="0092074B">
        <w:rPr>
          <w:color w:val="000000" w:themeColor="text1"/>
          <w:lang w:val="en-US"/>
        </w:rPr>
        <w:t xml:space="preserve"> to automatically detect </w:t>
      </w:r>
      <w:r w:rsidRPr="00367FA6">
        <w:rPr>
          <w:color w:val="A02B93" w:themeColor="accent5"/>
          <w:lang w:val="en-US"/>
        </w:rPr>
        <w:t>mobility patterns</w:t>
      </w:r>
      <w:r w:rsidRPr="0092074B">
        <w:rPr>
          <w:color w:val="000000" w:themeColor="text1"/>
          <w:lang w:val="en-US"/>
        </w:rPr>
        <w:t>?</w:t>
      </w:r>
    </w:p>
    <w:p w14:paraId="1C19EDF1" w14:textId="77777777" w:rsidR="0092074B" w:rsidRDefault="0092074B" w:rsidP="0092074B">
      <w:pPr>
        <w:pStyle w:val="ListParagraph"/>
        <w:spacing w:after="0" w:line="240" w:lineRule="auto"/>
        <w:ind w:left="360"/>
        <w:rPr>
          <w:color w:val="000000" w:themeColor="text1"/>
          <w:lang w:val="en-US"/>
        </w:rPr>
      </w:pPr>
    </w:p>
    <w:p w14:paraId="50B80259" w14:textId="3AA2260F" w:rsidR="0092074B" w:rsidRPr="0092074B" w:rsidRDefault="0092074B" w:rsidP="0092074B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>How</w:t>
      </w:r>
      <w:r>
        <w:rPr>
          <w:color w:val="000000" w:themeColor="text1"/>
          <w:lang w:val="en-US"/>
        </w:rPr>
        <w:t xml:space="preserve"> is</w:t>
      </w:r>
      <w:r w:rsidRPr="0092074B">
        <w:rPr>
          <w:color w:val="000000" w:themeColor="text1"/>
          <w:lang w:val="en-US"/>
        </w:rPr>
        <w:t xml:space="preserve"> </w:t>
      </w:r>
      <w:r w:rsidRPr="00367FA6">
        <w:rPr>
          <w:color w:val="A02B93" w:themeColor="accent5"/>
          <w:lang w:val="en-US"/>
        </w:rPr>
        <w:t xml:space="preserve">mobility </w:t>
      </w:r>
      <w:r>
        <w:rPr>
          <w:color w:val="000000" w:themeColor="text1"/>
          <w:lang w:val="en-US"/>
        </w:rPr>
        <w:t>defined using GNNs and how does this impact and potentially</w:t>
      </w:r>
      <w:r w:rsidRPr="0092074B">
        <w:rPr>
          <w:color w:val="000000" w:themeColor="text1"/>
          <w:lang w:val="en-US"/>
        </w:rPr>
        <w:t xml:space="preserve"> limit </w:t>
      </w:r>
      <w:r>
        <w:rPr>
          <w:color w:val="000000" w:themeColor="text1"/>
          <w:lang w:val="en-US"/>
        </w:rPr>
        <w:t>this project’s</w:t>
      </w:r>
      <w:r w:rsidRPr="0092074B">
        <w:rPr>
          <w:color w:val="000000" w:themeColor="text1"/>
          <w:lang w:val="en-US"/>
        </w:rPr>
        <w:t xml:space="preserve"> findings?</w:t>
      </w:r>
    </w:p>
    <w:p w14:paraId="07E8B622" w14:textId="77777777" w:rsidR="0092074B" w:rsidRDefault="0092074B" w:rsidP="0092074B">
      <w:pPr>
        <w:pStyle w:val="ListParagraph"/>
        <w:spacing w:after="0" w:line="240" w:lineRule="auto"/>
        <w:ind w:left="360"/>
        <w:rPr>
          <w:color w:val="000000" w:themeColor="text1"/>
          <w:lang w:val="en-US"/>
        </w:rPr>
      </w:pPr>
    </w:p>
    <w:p w14:paraId="43BA6070" w14:textId="2633384F" w:rsidR="0092074B" w:rsidRPr="0092074B" w:rsidRDefault="0092074B" w:rsidP="0092074B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How </w:t>
      </w:r>
      <w:r w:rsidRPr="00367FA6">
        <w:rPr>
          <w:lang w:val="en-US"/>
        </w:rPr>
        <w:t>do user-reported</w:t>
      </w:r>
      <w:r w:rsidRPr="0092074B">
        <w:rPr>
          <w:color w:val="C00000"/>
          <w:lang w:val="en-US"/>
        </w:rPr>
        <w:t xml:space="preserve"> </w:t>
      </w:r>
      <w:r w:rsidRPr="00367FA6">
        <w:rPr>
          <w:color w:val="4EA72E" w:themeColor="accent6"/>
          <w:lang w:val="en-US"/>
        </w:rPr>
        <w:t xml:space="preserve">thermal preference levels </w:t>
      </w:r>
      <w:r w:rsidRPr="0092074B">
        <w:rPr>
          <w:color w:val="000000" w:themeColor="text1"/>
          <w:lang w:val="en-US"/>
        </w:rPr>
        <w:t xml:space="preserve">differ from the </w:t>
      </w:r>
      <w:r w:rsidRPr="00367FA6">
        <w:rPr>
          <w:color w:val="0F9ED5" w:themeColor="accent4"/>
          <w:lang w:val="en-US"/>
        </w:rPr>
        <w:t xml:space="preserve">expected comfort levels </w:t>
      </w:r>
      <w:r w:rsidRPr="00367FA6">
        <w:rPr>
          <w:lang w:val="en-US"/>
        </w:rPr>
        <w:t xml:space="preserve">from </w:t>
      </w:r>
      <w:commentRangeStart w:id="27"/>
      <w:r w:rsidR="00367FA6">
        <w:rPr>
          <w:color w:val="C00000"/>
          <w:lang w:val="en-US"/>
        </w:rPr>
        <w:t>urban climate factors</w:t>
      </w:r>
      <w:commentRangeEnd w:id="27"/>
      <w:r w:rsidR="0009265C">
        <w:rPr>
          <w:rStyle w:val="CommentReference"/>
        </w:rPr>
        <w:commentReference w:id="27"/>
      </w:r>
      <w:r w:rsidRPr="0092074B">
        <w:rPr>
          <w:color w:val="000000" w:themeColor="text1"/>
          <w:lang w:val="en-US"/>
        </w:rPr>
        <w:t>?</w:t>
      </w:r>
    </w:p>
    <w:p w14:paraId="529BF021" w14:textId="77777777" w:rsidR="0092074B" w:rsidRDefault="0092074B" w:rsidP="0092074B">
      <w:pPr>
        <w:pStyle w:val="ListParagraph"/>
        <w:spacing w:after="0" w:line="240" w:lineRule="auto"/>
        <w:ind w:left="360"/>
        <w:rPr>
          <w:color w:val="000000" w:themeColor="text1"/>
          <w:lang w:val="en-US"/>
        </w:rPr>
      </w:pPr>
    </w:p>
    <w:p w14:paraId="1ADE4636" w14:textId="7653B46D" w:rsidR="0092074B" w:rsidRPr="0092074B" w:rsidRDefault="0092074B" w:rsidP="0092074B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Are </w:t>
      </w:r>
      <w:r w:rsidRPr="00367FA6">
        <w:rPr>
          <w:color w:val="A02B93" w:themeColor="accent5"/>
          <w:lang w:val="en-US"/>
        </w:rPr>
        <w:t xml:space="preserve">mobility patterns </w:t>
      </w:r>
      <w:r w:rsidRPr="0092074B">
        <w:rPr>
          <w:color w:val="000000" w:themeColor="text1"/>
          <w:lang w:val="en-US"/>
        </w:rPr>
        <w:t>more indicating than user</w:t>
      </w:r>
      <w:r w:rsidR="00A73531">
        <w:rPr>
          <w:color w:val="000000" w:themeColor="text1"/>
          <w:lang w:val="en-US"/>
        </w:rPr>
        <w:t>-</w:t>
      </w:r>
      <w:r w:rsidRPr="0092074B">
        <w:rPr>
          <w:color w:val="000000" w:themeColor="text1"/>
          <w:lang w:val="en-US"/>
        </w:rPr>
        <w:t xml:space="preserve">reported </w:t>
      </w:r>
      <w:r w:rsidRPr="00367FA6">
        <w:rPr>
          <w:color w:val="4EA72E" w:themeColor="accent6"/>
          <w:lang w:val="en-US"/>
        </w:rPr>
        <w:t xml:space="preserve">thermal preference levels </w:t>
      </w:r>
      <w:r w:rsidRPr="0092074B">
        <w:rPr>
          <w:color w:val="000000" w:themeColor="text1"/>
          <w:lang w:val="en-US"/>
        </w:rPr>
        <w:t xml:space="preserve">in assessing </w:t>
      </w:r>
      <w:r w:rsidRPr="00367FA6">
        <w:rPr>
          <w:color w:val="0F9ED5" w:themeColor="accent4"/>
          <w:lang w:val="en-US"/>
        </w:rPr>
        <w:t xml:space="preserve">human </w:t>
      </w:r>
      <w:commentRangeStart w:id="28"/>
      <w:r w:rsidRPr="00367FA6">
        <w:rPr>
          <w:color w:val="0F9ED5" w:themeColor="accent4"/>
          <w:lang w:val="en-US"/>
        </w:rPr>
        <w:t>comfort</w:t>
      </w:r>
      <w:commentRangeEnd w:id="28"/>
      <w:r w:rsidR="0009265C">
        <w:rPr>
          <w:rStyle w:val="CommentReference"/>
        </w:rPr>
        <w:commentReference w:id="28"/>
      </w:r>
      <w:r w:rsidRPr="0092074B">
        <w:rPr>
          <w:color w:val="000000" w:themeColor="text1"/>
          <w:lang w:val="en-US"/>
        </w:rPr>
        <w:t>?</w:t>
      </w:r>
    </w:p>
    <w:p w14:paraId="5C38357F" w14:textId="77777777" w:rsidR="0092074B" w:rsidRDefault="0092074B" w:rsidP="0092074B">
      <w:pPr>
        <w:spacing w:after="0" w:line="240" w:lineRule="auto"/>
        <w:rPr>
          <w:color w:val="000000" w:themeColor="text1"/>
          <w:lang w:val="en-US"/>
        </w:rPr>
      </w:pPr>
    </w:p>
    <w:p w14:paraId="5578FBC8" w14:textId="77777777" w:rsidR="00CA22CA" w:rsidRDefault="00CA22CA" w:rsidP="0092074B">
      <w:pPr>
        <w:spacing w:after="0" w:line="240" w:lineRule="auto"/>
        <w:rPr>
          <w:color w:val="000000" w:themeColor="text1"/>
          <w:lang w:val="en-US"/>
        </w:rPr>
      </w:pPr>
    </w:p>
    <w:p w14:paraId="06A1FCC3" w14:textId="63C1BC1D" w:rsidR="00CA22CA" w:rsidRDefault="006A5EE8" w:rsidP="0092074B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meeting:</w:t>
      </w:r>
    </w:p>
    <w:p w14:paraId="022F11C2" w14:textId="77777777" w:rsidR="00CA22CA" w:rsidRDefault="00CA22CA" w:rsidP="0092074B">
      <w:pPr>
        <w:spacing w:after="0" w:line="240" w:lineRule="auto"/>
        <w:rPr>
          <w:color w:val="000000" w:themeColor="text1"/>
          <w:lang w:val="en-US"/>
        </w:rPr>
      </w:pPr>
    </w:p>
    <w:p w14:paraId="68AAED8B" w14:textId="77777777" w:rsidR="00CA22CA" w:rsidRPr="006D7A2C" w:rsidRDefault="00CA22CA" w:rsidP="00CA22CA">
      <w:pPr>
        <w:rPr>
          <w:b/>
          <w:bCs/>
          <w:lang w:val="en-US"/>
        </w:rPr>
      </w:pPr>
      <w:r w:rsidRPr="006D7A2C">
        <w:rPr>
          <w:b/>
          <w:bCs/>
          <w:lang w:val="en-US"/>
        </w:rPr>
        <w:t>MAIN</w:t>
      </w:r>
    </w:p>
    <w:p w14:paraId="0067E3AA" w14:textId="77777777" w:rsidR="00CA22CA" w:rsidRPr="001B5D89" w:rsidRDefault="00CA22CA" w:rsidP="00CA22CA">
      <w:pPr>
        <w:pStyle w:val="ListParagraph"/>
        <w:numPr>
          <w:ilvl w:val="1"/>
          <w:numId w:val="14"/>
        </w:numPr>
        <w:rPr>
          <w:lang w:val="en-US"/>
        </w:rPr>
      </w:pPr>
      <w:r w:rsidRPr="001B5D89">
        <w:rPr>
          <w:lang w:val="en-US"/>
        </w:rPr>
        <w:t>How do</w:t>
      </w:r>
      <w:r>
        <w:rPr>
          <w:lang w:val="en-US"/>
        </w:rPr>
        <w:t xml:space="preserve"> </w:t>
      </w:r>
      <w:r w:rsidRPr="0092074B">
        <w:rPr>
          <w:color w:val="C00000"/>
          <w:lang w:val="en-US"/>
        </w:rPr>
        <w:t xml:space="preserve">urban climate factors </w:t>
      </w:r>
      <w:r w:rsidRPr="001B5D89">
        <w:rPr>
          <w:lang w:val="en-US"/>
        </w:rPr>
        <w:t xml:space="preserve">impact people’s </w:t>
      </w:r>
      <w:r w:rsidRPr="00367FA6">
        <w:rPr>
          <w:color w:val="A02B93" w:themeColor="accent5"/>
          <w:lang w:val="en-US"/>
        </w:rPr>
        <w:t xml:space="preserve">mobility choices </w:t>
      </w:r>
      <w:r w:rsidRPr="001B5D89">
        <w:rPr>
          <w:lang w:val="en-US"/>
        </w:rPr>
        <w:t>in the urban landscape of Seoul?</w:t>
      </w:r>
    </w:p>
    <w:p w14:paraId="2C958F08" w14:textId="77777777" w:rsidR="00CA22CA" w:rsidRDefault="00CA22CA" w:rsidP="00CA22CA">
      <w:pPr>
        <w:rPr>
          <w:b/>
          <w:bCs/>
          <w:lang w:val="en-US"/>
        </w:rPr>
      </w:pPr>
      <w:r>
        <w:rPr>
          <w:b/>
          <w:bCs/>
          <w:lang w:val="en-US"/>
        </w:rPr>
        <w:t>SECONDARY</w:t>
      </w:r>
    </w:p>
    <w:p w14:paraId="31CE8911" w14:textId="2419B0B3" w:rsidR="006A5EE8" w:rsidRDefault="006A5EE8" w:rsidP="00CA22CA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>How</w:t>
      </w:r>
      <w:r>
        <w:rPr>
          <w:color w:val="000000" w:themeColor="text1"/>
          <w:lang w:val="en-US"/>
        </w:rPr>
        <w:t xml:space="preserve"> is</w:t>
      </w:r>
      <w:r w:rsidRPr="0092074B">
        <w:rPr>
          <w:color w:val="000000" w:themeColor="text1"/>
          <w:lang w:val="en-US"/>
        </w:rPr>
        <w:t xml:space="preserve"> </w:t>
      </w:r>
      <w:r w:rsidRPr="00367FA6">
        <w:rPr>
          <w:color w:val="A02B93" w:themeColor="accent5"/>
          <w:lang w:val="en-US"/>
        </w:rPr>
        <w:t xml:space="preserve">mobility </w:t>
      </w:r>
      <w:r>
        <w:rPr>
          <w:color w:val="000000" w:themeColor="text1"/>
          <w:lang w:val="en-US"/>
        </w:rPr>
        <w:t>defined using GNNs and how does this impact and potentially</w:t>
      </w:r>
      <w:r w:rsidRPr="0092074B">
        <w:rPr>
          <w:color w:val="000000" w:themeColor="text1"/>
          <w:lang w:val="en-US"/>
        </w:rPr>
        <w:t xml:space="preserve"> limit </w:t>
      </w:r>
      <w:r>
        <w:rPr>
          <w:color w:val="000000" w:themeColor="text1"/>
          <w:lang w:val="en-US"/>
        </w:rPr>
        <w:t>this project’s</w:t>
      </w:r>
      <w:r w:rsidRPr="0092074B">
        <w:rPr>
          <w:color w:val="000000" w:themeColor="text1"/>
          <w:lang w:val="en-US"/>
        </w:rPr>
        <w:t xml:space="preserve"> findings?</w:t>
      </w:r>
    </w:p>
    <w:p w14:paraId="76723969" w14:textId="77777777" w:rsidR="006A5EE8" w:rsidRPr="006A5EE8" w:rsidRDefault="006A5EE8" w:rsidP="006A5EE8">
      <w:pPr>
        <w:pStyle w:val="ListParagraph"/>
        <w:spacing w:after="0" w:line="240" w:lineRule="auto"/>
        <w:ind w:left="360"/>
        <w:rPr>
          <w:color w:val="000000" w:themeColor="text1"/>
          <w:lang w:val="en-US"/>
        </w:rPr>
      </w:pPr>
    </w:p>
    <w:p w14:paraId="009CE813" w14:textId="77777777" w:rsidR="00CA22CA" w:rsidRDefault="00CA22CA" w:rsidP="00CA22CA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To what extent can </w:t>
      </w:r>
      <w:r>
        <w:rPr>
          <w:color w:val="000000" w:themeColor="text1"/>
          <w:lang w:val="en-US"/>
        </w:rPr>
        <w:t>G</w:t>
      </w:r>
      <w:r w:rsidRPr="0092074B">
        <w:rPr>
          <w:color w:val="000000" w:themeColor="text1"/>
          <w:lang w:val="en-US"/>
        </w:rPr>
        <w:t>NN</w:t>
      </w:r>
      <w:r>
        <w:rPr>
          <w:color w:val="000000" w:themeColor="text1"/>
          <w:lang w:val="en-US"/>
        </w:rPr>
        <w:t>s</w:t>
      </w:r>
      <w:r w:rsidRPr="0092074B">
        <w:rPr>
          <w:color w:val="000000" w:themeColor="text1"/>
          <w:lang w:val="en-US"/>
        </w:rPr>
        <w:t xml:space="preserve"> be use</w:t>
      </w:r>
      <w:r>
        <w:rPr>
          <w:color w:val="000000" w:themeColor="text1"/>
          <w:lang w:val="en-US"/>
        </w:rPr>
        <w:t>d</w:t>
      </w:r>
      <w:r w:rsidRPr="0092074B">
        <w:rPr>
          <w:color w:val="000000" w:themeColor="text1"/>
          <w:lang w:val="en-US"/>
        </w:rPr>
        <w:t xml:space="preserve"> to automatically detect </w:t>
      </w:r>
      <w:r w:rsidRPr="00367FA6">
        <w:rPr>
          <w:color w:val="A02B93" w:themeColor="accent5"/>
          <w:lang w:val="en-US"/>
        </w:rPr>
        <w:t>mobility patterns</w:t>
      </w:r>
      <w:r w:rsidRPr="0092074B">
        <w:rPr>
          <w:color w:val="000000" w:themeColor="text1"/>
          <w:lang w:val="en-US"/>
        </w:rPr>
        <w:t>?</w:t>
      </w:r>
    </w:p>
    <w:p w14:paraId="6214E8C3" w14:textId="77777777" w:rsidR="00CA22CA" w:rsidRPr="006A5EE8" w:rsidRDefault="00CA22CA" w:rsidP="006A5EE8">
      <w:pPr>
        <w:spacing w:after="0" w:line="240" w:lineRule="auto"/>
        <w:rPr>
          <w:color w:val="000000" w:themeColor="text1"/>
          <w:lang w:val="en-US"/>
        </w:rPr>
      </w:pPr>
    </w:p>
    <w:p w14:paraId="57327D1B" w14:textId="1C3907F8" w:rsidR="00CA22CA" w:rsidRPr="0092074B" w:rsidRDefault="00CA22CA" w:rsidP="00CA22CA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How </w:t>
      </w:r>
      <w:r w:rsidRPr="00367FA6">
        <w:rPr>
          <w:lang w:val="en-US"/>
        </w:rPr>
        <w:t>do user-reported</w:t>
      </w:r>
      <w:r w:rsidRPr="0092074B">
        <w:rPr>
          <w:color w:val="C00000"/>
          <w:lang w:val="en-US"/>
        </w:rPr>
        <w:t xml:space="preserve"> </w:t>
      </w:r>
      <w:r w:rsidRPr="00367FA6">
        <w:rPr>
          <w:color w:val="4EA72E" w:themeColor="accent6"/>
          <w:lang w:val="en-US"/>
        </w:rPr>
        <w:t xml:space="preserve">thermal preference levels </w:t>
      </w:r>
      <w:r w:rsidRPr="0092074B">
        <w:rPr>
          <w:color w:val="000000" w:themeColor="text1"/>
          <w:lang w:val="en-US"/>
        </w:rPr>
        <w:t xml:space="preserve">differ from the </w:t>
      </w:r>
      <w:r w:rsidRPr="00367FA6">
        <w:rPr>
          <w:color w:val="0F9ED5" w:themeColor="accent4"/>
          <w:lang w:val="en-US"/>
        </w:rPr>
        <w:t xml:space="preserve">expected comfort levels </w:t>
      </w:r>
      <w:r>
        <w:rPr>
          <w:lang w:val="en-US"/>
        </w:rPr>
        <w:t xml:space="preserve">as estimated </w:t>
      </w:r>
      <w:r w:rsidRPr="00367FA6">
        <w:rPr>
          <w:lang w:val="en-US"/>
        </w:rPr>
        <w:t xml:space="preserve">from </w:t>
      </w:r>
      <w:r>
        <w:rPr>
          <w:color w:val="C00000"/>
          <w:lang w:val="en-US"/>
        </w:rPr>
        <w:t>urban climate factors</w:t>
      </w:r>
      <w:r w:rsidRPr="0092074B">
        <w:rPr>
          <w:color w:val="000000" w:themeColor="text1"/>
          <w:lang w:val="en-US"/>
        </w:rPr>
        <w:t>?</w:t>
      </w:r>
    </w:p>
    <w:p w14:paraId="46F66B7F" w14:textId="77777777" w:rsidR="00CA22CA" w:rsidRDefault="00CA22CA" w:rsidP="00CA22CA">
      <w:pPr>
        <w:pStyle w:val="ListParagraph"/>
        <w:spacing w:after="0" w:line="240" w:lineRule="auto"/>
        <w:ind w:left="360"/>
        <w:rPr>
          <w:color w:val="000000" w:themeColor="text1"/>
          <w:lang w:val="en-US"/>
        </w:rPr>
      </w:pPr>
    </w:p>
    <w:p w14:paraId="7686B62F" w14:textId="49B31CD9" w:rsidR="00CA22CA" w:rsidRPr="00CA22CA" w:rsidRDefault="00CA22CA" w:rsidP="00CA22CA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lang w:val="en-US"/>
        </w:rPr>
      </w:pPr>
      <w:r w:rsidRPr="0092074B">
        <w:rPr>
          <w:color w:val="000000" w:themeColor="text1"/>
          <w:lang w:val="en-US"/>
        </w:rPr>
        <w:t xml:space="preserve">Are </w:t>
      </w:r>
      <w:r w:rsidRPr="00367FA6">
        <w:rPr>
          <w:color w:val="A02B93" w:themeColor="accent5"/>
          <w:lang w:val="en-US"/>
        </w:rPr>
        <w:t xml:space="preserve">mobility patterns </w:t>
      </w:r>
      <w:r w:rsidRPr="0092074B">
        <w:rPr>
          <w:color w:val="000000" w:themeColor="text1"/>
          <w:lang w:val="en-US"/>
        </w:rPr>
        <w:t xml:space="preserve">more indicating than </w:t>
      </w:r>
      <w:r w:rsidRPr="00367FA6">
        <w:rPr>
          <w:color w:val="0F9ED5" w:themeColor="accent4"/>
          <w:lang w:val="en-US"/>
        </w:rPr>
        <w:t>human comfort</w:t>
      </w:r>
      <w:r>
        <w:rPr>
          <w:color w:val="0F9ED5" w:themeColor="accent4"/>
        </w:rPr>
        <w:t xml:space="preserve"> models </w:t>
      </w:r>
      <w:r w:rsidRPr="00CA22CA">
        <w:t xml:space="preserve">in assessing </w:t>
      </w:r>
      <w:r w:rsidRPr="00CA22CA">
        <w:rPr>
          <w:color w:val="4EA72E" w:themeColor="accent6"/>
          <w:lang w:val="en-US"/>
        </w:rPr>
        <w:t>thermal preference levels</w:t>
      </w:r>
      <w:r w:rsidRPr="00CA22CA">
        <w:rPr>
          <w:color w:val="000000" w:themeColor="text1"/>
          <w:lang w:val="en-US"/>
        </w:rPr>
        <w:t>?</w:t>
      </w:r>
    </w:p>
    <w:p w14:paraId="514895E2" w14:textId="77777777" w:rsidR="00CA22CA" w:rsidRPr="0092074B" w:rsidRDefault="00CA22CA" w:rsidP="0092074B">
      <w:pPr>
        <w:spacing w:after="0" w:line="240" w:lineRule="auto"/>
        <w:rPr>
          <w:color w:val="000000" w:themeColor="text1"/>
          <w:lang w:val="en-US"/>
        </w:rPr>
      </w:pPr>
    </w:p>
    <w:p w14:paraId="23D43DF8" w14:textId="77777777" w:rsidR="0092074B" w:rsidRPr="0092074B" w:rsidRDefault="0092074B" w:rsidP="0092074B">
      <w:pPr>
        <w:spacing w:after="0" w:line="240" w:lineRule="auto"/>
        <w:rPr>
          <w:color w:val="000000" w:themeColor="text1"/>
          <w:lang w:val="en-US"/>
        </w:rPr>
      </w:pPr>
    </w:p>
    <w:p w14:paraId="3A0E1173" w14:textId="77777777" w:rsidR="0092074B" w:rsidRPr="0092074B" w:rsidRDefault="0092074B" w:rsidP="0092074B">
      <w:pPr>
        <w:pStyle w:val="ListParagraph"/>
        <w:rPr>
          <w:color w:val="000000" w:themeColor="text1"/>
          <w:lang w:val="en-US"/>
        </w:rPr>
      </w:pPr>
    </w:p>
    <w:p w14:paraId="14946462" w14:textId="77777777" w:rsidR="0092074B" w:rsidRDefault="0092074B" w:rsidP="0092074B">
      <w:pPr>
        <w:rPr>
          <w:lang w:val="en-US"/>
        </w:rPr>
      </w:pPr>
      <w:r>
        <w:rPr>
          <w:lang w:val="en-US"/>
        </w:rPr>
        <w:br w:type="page"/>
      </w:r>
    </w:p>
    <w:p w14:paraId="366E2B35" w14:textId="2F6F6185" w:rsidR="0092074B" w:rsidRDefault="004D31FE" w:rsidP="006B6E53">
      <w:pPr>
        <w:rPr>
          <w:b/>
          <w:bCs/>
          <w:color w:val="FF0000"/>
          <w:sz w:val="36"/>
          <w:szCs w:val="36"/>
          <w:lang w:val="en-US"/>
        </w:rPr>
      </w:pPr>
      <w:r w:rsidRPr="00B75931">
        <w:rPr>
          <w:b/>
          <w:bCs/>
          <w:color w:val="FF0000"/>
          <w:sz w:val="36"/>
          <w:szCs w:val="36"/>
          <w:lang w:val="en-US"/>
        </w:rPr>
        <w:lastRenderedPageBreak/>
        <w:t xml:space="preserve">Week </w:t>
      </w:r>
      <w:r>
        <w:rPr>
          <w:b/>
          <w:bCs/>
          <w:color w:val="FF0000"/>
          <w:sz w:val="36"/>
          <w:szCs w:val="36"/>
          <w:lang w:val="en-US"/>
        </w:rPr>
        <w:t>9</w:t>
      </w:r>
      <w:r w:rsidRPr="00B75931">
        <w:rPr>
          <w:b/>
          <w:bCs/>
          <w:color w:val="FF0000"/>
          <w:sz w:val="36"/>
          <w:szCs w:val="36"/>
          <w:lang w:val="en-US"/>
        </w:rPr>
        <w:t xml:space="preserve"> and </w:t>
      </w:r>
      <w:r>
        <w:rPr>
          <w:b/>
          <w:bCs/>
          <w:color w:val="FF0000"/>
          <w:sz w:val="36"/>
          <w:szCs w:val="36"/>
          <w:lang w:val="en-US"/>
        </w:rPr>
        <w:t>10</w:t>
      </w:r>
      <w:r w:rsidRPr="00B75931">
        <w:rPr>
          <w:b/>
          <w:bCs/>
          <w:color w:val="FF0000"/>
          <w:sz w:val="36"/>
          <w:szCs w:val="36"/>
          <w:lang w:val="en-US"/>
        </w:rPr>
        <w:t>:</w:t>
      </w:r>
    </w:p>
    <w:p w14:paraId="3B935063" w14:textId="01CC94B3" w:rsidR="004D31FE" w:rsidRPr="006B6F50" w:rsidRDefault="004D31FE" w:rsidP="004D31FE">
      <w:pPr>
        <w:spacing w:after="0"/>
        <w:rPr>
          <w:sz w:val="36"/>
          <w:szCs w:val="36"/>
          <w:lang w:val="en-US"/>
        </w:rPr>
      </w:pPr>
      <w:r w:rsidRPr="006B6F50">
        <w:rPr>
          <w:sz w:val="36"/>
          <w:szCs w:val="36"/>
          <w:lang w:val="en-US"/>
        </w:rPr>
        <w:t xml:space="preserve">November </w:t>
      </w:r>
      <w:r>
        <w:rPr>
          <w:sz w:val="36"/>
          <w:szCs w:val="36"/>
          <w:lang w:val="en-US"/>
        </w:rPr>
        <w:t>20</w:t>
      </w:r>
      <w:r w:rsidRPr="006B6F50">
        <w:rPr>
          <w:sz w:val="36"/>
          <w:szCs w:val="36"/>
          <w:vertAlign w:val="superscript"/>
          <w:lang w:val="en-US"/>
        </w:rPr>
        <w:t>th</w:t>
      </w:r>
      <w:r w:rsidRPr="006B6F50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December 3</w:t>
      </w:r>
      <w:r w:rsidRPr="004D31FE">
        <w:rPr>
          <w:sz w:val="36"/>
          <w:szCs w:val="36"/>
          <w:vertAlign w:val="superscript"/>
          <w:lang w:val="en-US"/>
        </w:rPr>
        <w:t>rd</w:t>
      </w:r>
      <w:r w:rsidRPr="006B6F50">
        <w:rPr>
          <w:sz w:val="36"/>
          <w:szCs w:val="36"/>
          <w:lang w:val="en-US"/>
        </w:rPr>
        <w:t xml:space="preserve"> </w:t>
      </w:r>
    </w:p>
    <w:p w14:paraId="0EDC7C25" w14:textId="77777777" w:rsidR="004D31FE" w:rsidRDefault="004D31FE" w:rsidP="006B6E53">
      <w:pPr>
        <w:rPr>
          <w:lang w:val="en-US"/>
        </w:rPr>
      </w:pPr>
    </w:p>
    <w:p w14:paraId="0B2AECA7" w14:textId="3AEE2C3B" w:rsidR="004D31FE" w:rsidRPr="00F96DC4" w:rsidRDefault="004D31FE" w:rsidP="004D31FE">
      <w:pPr>
        <w:pStyle w:val="ListParagraph"/>
        <w:numPr>
          <w:ilvl w:val="0"/>
          <w:numId w:val="15"/>
        </w:numPr>
        <w:rPr>
          <w:lang w:val="en-US"/>
        </w:rPr>
      </w:pPr>
      <w:r w:rsidRPr="004D31FE">
        <w:rPr>
          <w:lang w:val="en-US"/>
        </w:rPr>
        <w:t>Meeting schedule while I’m in Australia</w:t>
      </w:r>
    </w:p>
    <w:p w14:paraId="75953824" w14:textId="0D8C79E1" w:rsidR="00F96DC4" w:rsidRPr="00F96DC4" w:rsidRDefault="00F96DC4" w:rsidP="00F96DC4">
      <w:pPr>
        <w:pStyle w:val="ListParagraph"/>
        <w:numPr>
          <w:ilvl w:val="1"/>
          <w:numId w:val="15"/>
        </w:numPr>
        <w:rPr>
          <w:lang w:val="en-US"/>
        </w:rPr>
      </w:pPr>
      <w:hyperlink r:id="rId18" w:history="1">
        <w:r w:rsidRPr="001C68CB">
          <w:rPr>
            <w:rStyle w:val="Hyperlink"/>
            <w:lang w:val="en-US"/>
          </w:rPr>
          <w:t>https://www.timeanddate.com/wo</w:t>
        </w:r>
        <w:r w:rsidRPr="001C68CB">
          <w:rPr>
            <w:rStyle w:val="Hyperlink"/>
            <w:lang w:val="en-US"/>
          </w:rPr>
          <w:t>r</w:t>
        </w:r>
        <w:r w:rsidRPr="001C68CB">
          <w:rPr>
            <w:rStyle w:val="Hyperlink"/>
            <w:lang w:val="en-US"/>
          </w:rPr>
          <w:t>ldclock/converter.html?iso=20241202T090000&amp;p1=4672&amp;p2=240</w:t>
        </w:r>
      </w:hyperlink>
    </w:p>
    <w:p w14:paraId="1AC39C35" w14:textId="50C6CAAA" w:rsidR="004D31FE" w:rsidRDefault="004D31FE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Possible to move to 9:00 Delft time? (ok if not)</w:t>
      </w:r>
    </w:p>
    <w:p w14:paraId="0FFFA495" w14:textId="77777777" w:rsidR="004D31FE" w:rsidRDefault="004D31FE" w:rsidP="004D31FE">
      <w:pPr>
        <w:rPr>
          <w:lang w:val="en-US"/>
        </w:rPr>
      </w:pPr>
    </w:p>
    <w:p w14:paraId="46BDCC10" w14:textId="3D38D9A6" w:rsidR="006A5EE8" w:rsidRPr="0014108F" w:rsidRDefault="0014108F" w:rsidP="004D31FE">
      <w:pPr>
        <w:rPr>
          <w:b/>
          <w:bCs/>
          <w:lang w:val="en-US"/>
        </w:rPr>
      </w:pPr>
      <w:r>
        <w:rPr>
          <w:b/>
          <w:bCs/>
          <w:lang w:val="en-US"/>
        </w:rPr>
        <w:t>THEORETICAL FRAMEWORK V</w:t>
      </w:r>
      <w:r w:rsidR="006A5EE8" w:rsidRPr="006A5EE8">
        <w:rPr>
          <w:b/>
          <w:bCs/>
          <w:lang w:val="en-US"/>
        </w:rPr>
        <w:t>2</w:t>
      </w:r>
      <w:r w:rsidR="006A5EE8">
        <w:rPr>
          <w:b/>
          <w:bCs/>
          <w:lang w:val="en-US"/>
        </w:rPr>
        <w:t>:</w:t>
      </w:r>
    </w:p>
    <w:p w14:paraId="49CEC61F" w14:textId="42538FF1" w:rsidR="004D31FE" w:rsidRDefault="004D31FE" w:rsidP="004D31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Changes in Theoretical Framework</w:t>
      </w:r>
      <w:r w:rsidR="00E32381">
        <w:rPr>
          <w:lang w:val="en-US"/>
        </w:rPr>
        <w:t xml:space="preserve"> from Martin and Azarakhsh</w:t>
      </w:r>
      <w:r>
        <w:rPr>
          <w:lang w:val="en-US"/>
        </w:rPr>
        <w:t>:</w:t>
      </w:r>
    </w:p>
    <w:p w14:paraId="5CD46F82" w14:textId="77777777" w:rsidR="006A5EE8" w:rsidRDefault="006A5EE8" w:rsidP="006A5EE8">
      <w:pPr>
        <w:pStyle w:val="ListParagraph"/>
        <w:rPr>
          <w:lang w:val="en-US"/>
        </w:rPr>
      </w:pPr>
    </w:p>
    <w:p w14:paraId="657F4632" w14:textId="1019821A" w:rsidR="004D31FE" w:rsidRDefault="00E32381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Move impact of climate on mobility in last phase (main rq)</w:t>
      </w:r>
    </w:p>
    <w:p w14:paraId="60AB4689" w14:textId="1D223863" w:rsidR="00E32381" w:rsidRDefault="00E32381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Differentiate KPIs</w:t>
      </w:r>
    </w:p>
    <w:p w14:paraId="7506A517" w14:textId="2CC356B9" w:rsidR="00E32381" w:rsidRDefault="00E32381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Improve on connections (directions, annotations, relating to rqs)</w:t>
      </w:r>
    </w:p>
    <w:p w14:paraId="00EE33E7" w14:textId="718FB9A0" w:rsidR="00E32381" w:rsidRDefault="00E32381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Integrate hypotheses for rqs into the framework</w:t>
      </w:r>
    </w:p>
    <w:p w14:paraId="4167B762" w14:textId="4CB8374A" w:rsidR="00E32381" w:rsidRDefault="00E32381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Kpis shouldn’t be the result of the steps, but part of the process</w:t>
      </w:r>
    </w:p>
    <w:p w14:paraId="459C56AF" w14:textId="6F022160" w:rsidR="00E32381" w:rsidRPr="004D31FE" w:rsidRDefault="004F5DB0" w:rsidP="004D31F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Divide phase 1 into 2 different ones (think about each phase workload)</w:t>
      </w:r>
    </w:p>
    <w:p w14:paraId="32C1E0B6" w14:textId="77777777" w:rsidR="004F5DB0" w:rsidRDefault="004F5DB0" w:rsidP="006B6E53">
      <w:pPr>
        <w:rPr>
          <w:lang w:val="en-US"/>
        </w:rPr>
      </w:pPr>
    </w:p>
    <w:p w14:paraId="0A25A99C" w14:textId="0F565924" w:rsidR="004F5DB0" w:rsidRDefault="004F5DB0" w:rsidP="004F5DB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Additional changes</w:t>
      </w:r>
    </w:p>
    <w:p w14:paraId="4D44192C" w14:textId="77777777" w:rsidR="006A5EE8" w:rsidRDefault="006A5EE8" w:rsidP="006A5EE8">
      <w:pPr>
        <w:pStyle w:val="ListParagraph"/>
        <w:rPr>
          <w:lang w:val="en-US"/>
        </w:rPr>
      </w:pPr>
    </w:p>
    <w:p w14:paraId="52ABA7E9" w14:textId="09521D40" w:rsidR="004F5DB0" w:rsidRDefault="004F5DB0" w:rsidP="004F5DB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Better define each phase (give them a name too?)</w:t>
      </w:r>
    </w:p>
    <w:p w14:paraId="024E6F36" w14:textId="4BEC4ED4" w:rsidR="006A5EE8" w:rsidRDefault="006A5EE8" w:rsidP="004F5DB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Add a data acquisition phase</w:t>
      </w:r>
    </w:p>
    <w:p w14:paraId="5CCE348D" w14:textId="7854CDBC" w:rsidR="006A5EE8" w:rsidRDefault="006A5EE8" w:rsidP="004F5DB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Include RQs in the framework</w:t>
      </w:r>
    </w:p>
    <w:p w14:paraId="5B298207" w14:textId="77777777" w:rsidR="00112495" w:rsidRDefault="00112495" w:rsidP="00112495">
      <w:pPr>
        <w:rPr>
          <w:lang w:val="en-US"/>
        </w:rPr>
      </w:pPr>
    </w:p>
    <w:p w14:paraId="2CE28188" w14:textId="60757F98" w:rsidR="00112495" w:rsidRDefault="00112495" w:rsidP="00112495">
      <w:pPr>
        <w:rPr>
          <w:b/>
          <w:bCs/>
          <w:lang w:val="en-US"/>
        </w:rPr>
      </w:pPr>
      <w:r>
        <w:rPr>
          <w:b/>
          <w:bCs/>
          <w:lang w:val="en-US"/>
        </w:rPr>
        <w:t>LITERATURE REVIEW:</w:t>
      </w:r>
    </w:p>
    <w:p w14:paraId="7D3501C1" w14:textId="5CD7836F" w:rsidR="00112495" w:rsidRDefault="00112495" w:rsidP="00112495">
      <w:pPr>
        <w:rPr>
          <w:lang w:val="en-US"/>
        </w:rPr>
      </w:pPr>
      <w:r>
        <w:rPr>
          <w:lang w:val="en-US"/>
        </w:rPr>
        <w:t>Created categories, to ease the writing of the Related Work section of the P</w:t>
      </w:r>
      <w:r w:rsidRPr="00112495">
        <w:rPr>
          <w:lang w:val="en-US"/>
        </w:rPr>
        <w:t>2</w:t>
      </w:r>
      <w:r>
        <w:rPr>
          <w:lang w:val="en-US"/>
        </w:rPr>
        <w:t xml:space="preserve"> Doc</w:t>
      </w:r>
    </w:p>
    <w:p w14:paraId="373B32AB" w14:textId="03FB612A" w:rsidR="00112495" w:rsidRDefault="00BB528E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GNN</w:t>
      </w:r>
    </w:p>
    <w:p w14:paraId="5A911804" w14:textId="6EF2781C" w:rsidR="00BB528E" w:rsidRDefault="00737C7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Mobility</w:t>
      </w:r>
    </w:p>
    <w:p w14:paraId="6BCE415E" w14:textId="37BBD5BD" w:rsidR="00BB528E" w:rsidRDefault="00BB528E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Climate </w:t>
      </w:r>
      <w:r w:rsidR="00737C75">
        <w:rPr>
          <w:lang w:val="en-US"/>
        </w:rPr>
        <w:t>Comfort</w:t>
      </w:r>
    </w:p>
    <w:p w14:paraId="6F7D977D" w14:textId="5FE7DB17" w:rsidR="00737C75" w:rsidRDefault="00737C75" w:rsidP="00737C75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Climate Models</w:t>
      </w:r>
    </w:p>
    <w:p w14:paraId="6A292E99" w14:textId="1274C39E" w:rsidR="00BB528E" w:rsidRDefault="00737C7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Wearable Data Studies</w:t>
      </w:r>
    </w:p>
    <w:p w14:paraId="51799A7A" w14:textId="2E0E8760" w:rsidR="00BB528E" w:rsidRDefault="00737C7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Machine Learning</w:t>
      </w:r>
    </w:p>
    <w:p w14:paraId="164AFFBB" w14:textId="00CA51B8" w:rsidR="00737C75" w:rsidRPr="00112495" w:rsidRDefault="00737C7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General Writing (maybe not part of bibliography)</w:t>
      </w:r>
    </w:p>
    <w:p w14:paraId="12DBE6E8" w14:textId="30DF9937" w:rsidR="00112495" w:rsidRDefault="00BB528E" w:rsidP="00112495">
      <w:pPr>
        <w:rPr>
          <w:b/>
          <w:bCs/>
          <w:lang w:val="en-US"/>
        </w:rPr>
      </w:pPr>
      <w:r>
        <w:rPr>
          <w:b/>
          <w:bCs/>
          <w:lang w:val="en-US"/>
        </w:rPr>
        <w:t>GNN LIBRARIES</w:t>
      </w:r>
    </w:p>
    <w:p w14:paraId="60EFE980" w14:textId="7428494A" w:rsidR="00737C75" w:rsidRPr="000427E9" w:rsidRDefault="00737C75" w:rsidP="00737C7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PyG</w:t>
      </w:r>
      <w:proofErr w:type="spellEnd"/>
      <w:r>
        <w:rPr>
          <w:lang w:val="en-US"/>
        </w:rPr>
        <w:t>)</w:t>
      </w:r>
    </w:p>
    <w:p w14:paraId="6624DAE9" w14:textId="7716BD3B" w:rsidR="000427E9" w:rsidRPr="00737C75" w:rsidRDefault="000427E9" w:rsidP="00737C7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DGL</w:t>
      </w:r>
    </w:p>
    <w:p w14:paraId="79B2E961" w14:textId="77777777" w:rsidR="000427E9" w:rsidRDefault="000427E9" w:rsidP="00112495">
      <w:pPr>
        <w:rPr>
          <w:b/>
          <w:bCs/>
          <w:lang w:val="en-US"/>
        </w:rPr>
      </w:pPr>
    </w:p>
    <w:p w14:paraId="0185BE52" w14:textId="77777777" w:rsidR="000427E9" w:rsidRDefault="000427E9" w:rsidP="00112495">
      <w:pPr>
        <w:rPr>
          <w:b/>
          <w:bCs/>
          <w:lang w:val="en-US"/>
        </w:rPr>
      </w:pPr>
    </w:p>
    <w:p w14:paraId="3A7F4238" w14:textId="5FB01796" w:rsidR="00112495" w:rsidRPr="00112495" w:rsidRDefault="00112495" w:rsidP="0011249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</w:t>
      </w:r>
    </w:p>
    <w:p w14:paraId="5E976F7D" w14:textId="261E9CC1" w:rsidR="00112495" w:rsidRDefault="0011249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Continue with Literature Review</w:t>
      </w:r>
    </w:p>
    <w:p w14:paraId="172A40D1" w14:textId="37368A21" w:rsidR="00112495" w:rsidRDefault="0011249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Continue with using GNN libraries</w:t>
      </w:r>
    </w:p>
    <w:p w14:paraId="2668C77C" w14:textId="33E77969" w:rsidR="00112495" w:rsidRDefault="0011249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Implement Theoretical Framework into </w:t>
      </w:r>
      <w:r w:rsidR="00BB528E" w:rsidRPr="00BB528E">
        <w:rPr>
          <w:i/>
          <w:iCs/>
          <w:lang w:val="en-US"/>
        </w:rPr>
        <w:t xml:space="preserve">Schedule </w:t>
      </w:r>
      <w:r w:rsidR="00BB528E">
        <w:rPr>
          <w:lang w:val="en-US"/>
        </w:rPr>
        <w:t xml:space="preserve">and </w:t>
      </w:r>
      <w:r w:rsidR="00BB528E" w:rsidRPr="00BB528E">
        <w:rPr>
          <w:i/>
          <w:iCs/>
          <w:lang w:val="en-US"/>
        </w:rPr>
        <w:t>Methodology</w:t>
      </w:r>
      <w:r w:rsidR="00BB528E">
        <w:rPr>
          <w:lang w:val="en-US"/>
        </w:rPr>
        <w:t xml:space="preserve"> sections</w:t>
      </w:r>
    </w:p>
    <w:p w14:paraId="47C221A4" w14:textId="446C08AD" w:rsidR="00112495" w:rsidRDefault="00112495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Write out P</w:t>
      </w:r>
      <w:r w:rsidRPr="00112495">
        <w:rPr>
          <w:lang w:val="en-US"/>
        </w:rPr>
        <w:t>2</w:t>
      </w:r>
      <w:r>
        <w:rPr>
          <w:lang w:val="en-US"/>
        </w:rPr>
        <w:t xml:space="preserve"> document</w:t>
      </w:r>
    </w:p>
    <w:p w14:paraId="2B5F8182" w14:textId="42B14803" w:rsidR="00BB528E" w:rsidRPr="00112495" w:rsidRDefault="00BB528E" w:rsidP="001124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GitHub</w:t>
      </w:r>
    </w:p>
    <w:sectPr w:rsidR="00BB528E" w:rsidRPr="0011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Michele Giampaolo" w:date="2024-11-05T10:39:00Z" w:initials="MG">
    <w:p w14:paraId="636F8378" w14:textId="77777777" w:rsidR="00B36099" w:rsidRDefault="00B36099" w:rsidP="00B3609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How is that defined? KPIs?</w:t>
      </w:r>
    </w:p>
  </w:comment>
  <w:comment w:id="11" w:author="Michele Giampaolo" w:date="2024-11-05T10:21:00Z" w:initials="MG">
    <w:p w14:paraId="7049289E" w14:textId="045A57DC" w:rsidR="00D028F1" w:rsidRDefault="00D028F1" w:rsidP="00D028F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Preference not comfort</w:t>
      </w:r>
    </w:p>
  </w:comment>
  <w:comment w:id="19" w:author="Michele Giampaolo" w:date="2024-11-05T10:24:00Z" w:initials="MG">
    <w:p w14:paraId="256DD34D" w14:textId="77777777" w:rsidR="00D028F1" w:rsidRDefault="00D028F1" w:rsidP="00D028F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Comfort models</w:t>
      </w:r>
    </w:p>
  </w:comment>
  <w:comment w:id="27" w:author="Michele Giampaolo" w:date="2024-11-15T12:24:00Z" w:initials="MG">
    <w:p w14:paraId="59E2B5FC" w14:textId="77777777" w:rsidR="0009265C" w:rsidRDefault="0009265C" w:rsidP="0009265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Changed from weather parameters for consistency</w:t>
      </w:r>
    </w:p>
  </w:comment>
  <w:comment w:id="28" w:author="Michele Giampaolo" w:date="2024-11-15T12:25:00Z" w:initials="MG">
    <w:p w14:paraId="7A4DB3F7" w14:textId="77777777" w:rsidR="0009265C" w:rsidRDefault="0009265C" w:rsidP="0009265C">
      <w:pPr>
        <w:pStyle w:val="CommentText"/>
      </w:pPr>
      <w:r>
        <w:rPr>
          <w:rStyle w:val="CommentReference"/>
        </w:rPr>
        <w:annotationRef/>
      </w:r>
      <w:r>
        <w:t xml:space="preserve">Might need a bit of restructuring. </w:t>
      </w:r>
    </w:p>
    <w:p w14:paraId="11FE053E" w14:textId="77777777" w:rsidR="0009265C" w:rsidRDefault="0009265C" w:rsidP="0009265C">
      <w:pPr>
        <w:pStyle w:val="CommentText"/>
      </w:pPr>
    </w:p>
    <w:p w14:paraId="215FE78F" w14:textId="77777777" w:rsidR="0009265C" w:rsidRDefault="0009265C" w:rsidP="0009265C">
      <w:pPr>
        <w:pStyle w:val="CommentText"/>
      </w:pPr>
      <w:r>
        <w:rPr>
          <w:b/>
          <w:bCs/>
        </w:rPr>
        <w:t xml:space="preserve">Comfort </w:t>
      </w:r>
      <w:r>
        <w:t xml:space="preserve">is posed as more ‘objective’ than </w:t>
      </w:r>
      <w:r>
        <w:rPr>
          <w:b/>
          <w:bCs/>
        </w:rPr>
        <w:t>mobility patterns</w:t>
      </w:r>
      <w:r>
        <w:t xml:space="preserve"> and </w:t>
      </w:r>
      <w:r>
        <w:rPr>
          <w:b/>
          <w:bCs/>
        </w:rPr>
        <w:t>user preference</w:t>
      </w:r>
      <w:r>
        <w:t xml:space="preserve">, but that kind of contradicts with the previous question which directly compares </w:t>
      </w:r>
      <w:r>
        <w:rPr>
          <w:b/>
          <w:bCs/>
        </w:rPr>
        <w:t>user preference</w:t>
      </w:r>
      <w:r>
        <w:t xml:space="preserve"> and </w:t>
      </w:r>
      <w:r>
        <w:rPr>
          <w:b/>
          <w:bCs/>
        </w:rPr>
        <w:t>comfort levels</w:t>
      </w:r>
      <w:r>
        <w:t xml:space="preserve"> (putting them on the same level?)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6F8378" w15:done="0"/>
  <w15:commentEx w15:paraId="7049289E" w15:done="0"/>
  <w15:commentEx w15:paraId="256DD34D" w15:done="0"/>
  <w15:commentEx w15:paraId="59E2B5FC" w15:done="0"/>
  <w15:commentEx w15:paraId="215FE7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A5C64D" w16cex:dateUtc="2024-11-05T09:39:00Z"/>
  <w16cex:commentExtensible w16cex:durableId="089039A8" w16cex:dateUtc="2024-11-05T09:21:00Z"/>
  <w16cex:commentExtensible w16cex:durableId="3A820CE7" w16cex:dateUtc="2024-11-05T09:24:00Z"/>
  <w16cex:commentExtensible w16cex:durableId="4277C694" w16cex:dateUtc="2024-11-15T11:24:00Z"/>
  <w16cex:commentExtensible w16cex:durableId="58AA0F71" w16cex:dateUtc="2024-11-15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6F8378" w16cid:durableId="13A5C64D"/>
  <w16cid:commentId w16cid:paraId="7049289E" w16cid:durableId="089039A8"/>
  <w16cid:commentId w16cid:paraId="256DD34D" w16cid:durableId="3A820CE7"/>
  <w16cid:commentId w16cid:paraId="59E2B5FC" w16cid:durableId="4277C694"/>
  <w16cid:commentId w16cid:paraId="215FE78F" w16cid:durableId="58AA0F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DD0"/>
    <w:multiLevelType w:val="hybridMultilevel"/>
    <w:tmpl w:val="47E48A9E"/>
    <w:lvl w:ilvl="0" w:tplc="936034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7329"/>
    <w:multiLevelType w:val="hybridMultilevel"/>
    <w:tmpl w:val="D7D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B38E3"/>
    <w:multiLevelType w:val="hybridMultilevel"/>
    <w:tmpl w:val="1B22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76E4"/>
    <w:multiLevelType w:val="hybridMultilevel"/>
    <w:tmpl w:val="C09C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0A45"/>
    <w:multiLevelType w:val="hybridMultilevel"/>
    <w:tmpl w:val="3E76A3AE"/>
    <w:lvl w:ilvl="0" w:tplc="936034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034E"/>
    <w:multiLevelType w:val="hybridMultilevel"/>
    <w:tmpl w:val="EEF0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362ED"/>
    <w:multiLevelType w:val="hybridMultilevel"/>
    <w:tmpl w:val="CE38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7305"/>
    <w:multiLevelType w:val="hybridMultilevel"/>
    <w:tmpl w:val="4962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E46DC"/>
    <w:multiLevelType w:val="hybridMultilevel"/>
    <w:tmpl w:val="9482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C4BE4"/>
    <w:multiLevelType w:val="hybridMultilevel"/>
    <w:tmpl w:val="4CB08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7CE4B88"/>
    <w:multiLevelType w:val="hybridMultilevel"/>
    <w:tmpl w:val="2366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26D24"/>
    <w:multiLevelType w:val="hybridMultilevel"/>
    <w:tmpl w:val="E938BC68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3527EF"/>
    <w:multiLevelType w:val="hybridMultilevel"/>
    <w:tmpl w:val="8FCA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30B27"/>
    <w:multiLevelType w:val="hybridMultilevel"/>
    <w:tmpl w:val="6EDC5E92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735F6D"/>
    <w:multiLevelType w:val="hybridMultilevel"/>
    <w:tmpl w:val="710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43D2"/>
    <w:multiLevelType w:val="hybridMultilevel"/>
    <w:tmpl w:val="5BB6B3B2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A153D8A"/>
    <w:multiLevelType w:val="hybridMultilevel"/>
    <w:tmpl w:val="3EC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08465">
    <w:abstractNumId w:val="6"/>
  </w:num>
  <w:num w:numId="2" w16cid:durableId="357123186">
    <w:abstractNumId w:val="2"/>
  </w:num>
  <w:num w:numId="3" w16cid:durableId="1825662294">
    <w:abstractNumId w:val="12"/>
  </w:num>
  <w:num w:numId="4" w16cid:durableId="1181776820">
    <w:abstractNumId w:val="14"/>
  </w:num>
  <w:num w:numId="5" w16cid:durableId="537738825">
    <w:abstractNumId w:val="0"/>
  </w:num>
  <w:num w:numId="6" w16cid:durableId="1747145968">
    <w:abstractNumId w:val="4"/>
  </w:num>
  <w:num w:numId="7" w16cid:durableId="1643580639">
    <w:abstractNumId w:val="1"/>
  </w:num>
  <w:num w:numId="8" w16cid:durableId="1369989907">
    <w:abstractNumId w:val="3"/>
  </w:num>
  <w:num w:numId="9" w16cid:durableId="87968834">
    <w:abstractNumId w:val="7"/>
  </w:num>
  <w:num w:numId="10" w16cid:durableId="1756902201">
    <w:abstractNumId w:val="10"/>
  </w:num>
  <w:num w:numId="11" w16cid:durableId="108476845">
    <w:abstractNumId w:val="9"/>
  </w:num>
  <w:num w:numId="12" w16cid:durableId="2111001152">
    <w:abstractNumId w:val="13"/>
  </w:num>
  <w:num w:numId="13" w16cid:durableId="1449006897">
    <w:abstractNumId w:val="11"/>
  </w:num>
  <w:num w:numId="14" w16cid:durableId="316540759">
    <w:abstractNumId w:val="15"/>
  </w:num>
  <w:num w:numId="15" w16cid:durableId="1930961965">
    <w:abstractNumId w:val="16"/>
  </w:num>
  <w:num w:numId="16" w16cid:durableId="1049299816">
    <w:abstractNumId w:val="8"/>
  </w:num>
  <w:num w:numId="17" w16cid:durableId="18477479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hele Giampaolo">
    <w15:presenceInfo w15:providerId="Windows Live" w15:userId="94c9e6de601e6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1"/>
    <w:rsid w:val="000217F0"/>
    <w:rsid w:val="000427E9"/>
    <w:rsid w:val="000509EE"/>
    <w:rsid w:val="0009265C"/>
    <w:rsid w:val="000A7FBF"/>
    <w:rsid w:val="00112495"/>
    <w:rsid w:val="0012073C"/>
    <w:rsid w:val="00124C1E"/>
    <w:rsid w:val="0014108F"/>
    <w:rsid w:val="001479B2"/>
    <w:rsid w:val="00187A11"/>
    <w:rsid w:val="001B5D89"/>
    <w:rsid w:val="00257BEE"/>
    <w:rsid w:val="00327189"/>
    <w:rsid w:val="00327F84"/>
    <w:rsid w:val="00360E45"/>
    <w:rsid w:val="00367FA6"/>
    <w:rsid w:val="00391731"/>
    <w:rsid w:val="003A0BA1"/>
    <w:rsid w:val="003B01C6"/>
    <w:rsid w:val="003D33F1"/>
    <w:rsid w:val="00454EDA"/>
    <w:rsid w:val="00457D71"/>
    <w:rsid w:val="00482E04"/>
    <w:rsid w:val="004C760F"/>
    <w:rsid w:val="004D31FE"/>
    <w:rsid w:val="004F5DB0"/>
    <w:rsid w:val="00526B0F"/>
    <w:rsid w:val="00533F3B"/>
    <w:rsid w:val="0054665F"/>
    <w:rsid w:val="005B12D7"/>
    <w:rsid w:val="006A5EE8"/>
    <w:rsid w:val="006B141B"/>
    <w:rsid w:val="006B6E53"/>
    <w:rsid w:val="006B6F50"/>
    <w:rsid w:val="006B7690"/>
    <w:rsid w:val="006D7A2C"/>
    <w:rsid w:val="00737C75"/>
    <w:rsid w:val="007429ED"/>
    <w:rsid w:val="00747D64"/>
    <w:rsid w:val="00755BFE"/>
    <w:rsid w:val="0076073A"/>
    <w:rsid w:val="00773C2F"/>
    <w:rsid w:val="00787F8A"/>
    <w:rsid w:val="00796A78"/>
    <w:rsid w:val="007D5913"/>
    <w:rsid w:val="007F4634"/>
    <w:rsid w:val="008056A8"/>
    <w:rsid w:val="00820BEA"/>
    <w:rsid w:val="008743FA"/>
    <w:rsid w:val="008B44FB"/>
    <w:rsid w:val="00915F84"/>
    <w:rsid w:val="0092074B"/>
    <w:rsid w:val="00925262"/>
    <w:rsid w:val="00931673"/>
    <w:rsid w:val="00967854"/>
    <w:rsid w:val="00991047"/>
    <w:rsid w:val="00995B14"/>
    <w:rsid w:val="009A0B6D"/>
    <w:rsid w:val="009C57A3"/>
    <w:rsid w:val="009D4ECA"/>
    <w:rsid w:val="00A1470D"/>
    <w:rsid w:val="00A255CD"/>
    <w:rsid w:val="00A40CF7"/>
    <w:rsid w:val="00A66038"/>
    <w:rsid w:val="00A73531"/>
    <w:rsid w:val="00A96DB6"/>
    <w:rsid w:val="00AE2470"/>
    <w:rsid w:val="00B326A9"/>
    <w:rsid w:val="00B36099"/>
    <w:rsid w:val="00B36ADE"/>
    <w:rsid w:val="00B6238C"/>
    <w:rsid w:val="00B6422B"/>
    <w:rsid w:val="00B70711"/>
    <w:rsid w:val="00B75931"/>
    <w:rsid w:val="00B82C2A"/>
    <w:rsid w:val="00BB528E"/>
    <w:rsid w:val="00BC2E18"/>
    <w:rsid w:val="00BE1D38"/>
    <w:rsid w:val="00BE7BF8"/>
    <w:rsid w:val="00C315A5"/>
    <w:rsid w:val="00C5764D"/>
    <w:rsid w:val="00C73B29"/>
    <w:rsid w:val="00C95849"/>
    <w:rsid w:val="00CA22CA"/>
    <w:rsid w:val="00CB349D"/>
    <w:rsid w:val="00CB63BD"/>
    <w:rsid w:val="00CF4401"/>
    <w:rsid w:val="00D00ABB"/>
    <w:rsid w:val="00D028F1"/>
    <w:rsid w:val="00D31037"/>
    <w:rsid w:val="00D66C9E"/>
    <w:rsid w:val="00D74F36"/>
    <w:rsid w:val="00D878EC"/>
    <w:rsid w:val="00DC3BCC"/>
    <w:rsid w:val="00DF129E"/>
    <w:rsid w:val="00E1480E"/>
    <w:rsid w:val="00E32381"/>
    <w:rsid w:val="00E350B2"/>
    <w:rsid w:val="00E67A43"/>
    <w:rsid w:val="00E803F9"/>
    <w:rsid w:val="00E95CC7"/>
    <w:rsid w:val="00EE6542"/>
    <w:rsid w:val="00F67DED"/>
    <w:rsid w:val="00F75FFC"/>
    <w:rsid w:val="00F96DC4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77B"/>
  <w15:chartTrackingRefBased/>
  <w15:docId w15:val="{8FA28D90-E731-4B5C-AC90-4052B586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FE"/>
  </w:style>
  <w:style w:type="paragraph" w:styleId="Heading1">
    <w:name w:val="heading 1"/>
    <w:basedOn w:val="Normal"/>
    <w:next w:val="Normal"/>
    <w:link w:val="Heading1Char"/>
    <w:uiPriority w:val="9"/>
    <w:qFormat/>
    <w:rsid w:val="003A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FBF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D028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2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8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ab.eseoul.go.kr/" TargetMode="External"/><Relationship Id="rId13" Type="http://schemas.openxmlformats.org/officeDocument/2006/relationships/hyperlink" Target="http://www.nsdi.go.kr/" TargetMode="External"/><Relationship Id="rId18" Type="http://schemas.openxmlformats.org/officeDocument/2006/relationships/hyperlink" Target="https://www.timeanddate.com/worldclock/converter.html?iso=20241202T090000&amp;p1=4672&amp;p2=2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map.seoul.go.kr/" TargetMode="External"/><Relationship Id="rId12" Type="http://schemas.openxmlformats.org/officeDocument/2006/relationships/hyperlink" Target="https://map.vworld.kr/" TargetMode="Externa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nsdi.go.kr/" TargetMode="External"/><Relationship Id="rId11" Type="http://schemas.openxmlformats.org/officeDocument/2006/relationships/hyperlink" Target="https://sgis.kostat.go.kr" TargetMode="External"/><Relationship Id="rId5" Type="http://schemas.openxmlformats.org/officeDocument/2006/relationships/hyperlink" Target="https://map.vworld.kr/" TargetMode="External"/><Relationship Id="rId15" Type="http://schemas.microsoft.com/office/2011/relationships/commentsExtended" Target="commentsExtended.xml"/><Relationship Id="rId10" Type="http://schemas.openxmlformats.org/officeDocument/2006/relationships/hyperlink" Target="https://search.earthdata.nasa.gov/search?q=ecostress&amp;ac=tru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eoul.go.kr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Giampaolo</dc:creator>
  <cp:keywords/>
  <dc:description/>
  <cp:lastModifiedBy>Michele Giampaolo</cp:lastModifiedBy>
  <cp:revision>4</cp:revision>
  <dcterms:created xsi:type="dcterms:W3CDTF">2024-10-02T12:28:00Z</dcterms:created>
  <dcterms:modified xsi:type="dcterms:W3CDTF">2024-12-03T13:25:00Z</dcterms:modified>
</cp:coreProperties>
</file>